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AC833" w14:textId="617D3845" w:rsidR="00216D31" w:rsidRDefault="00216D31" w:rsidP="00216D31">
      <w:pPr>
        <w:pStyle w:val="1"/>
      </w:pPr>
      <w:r>
        <w:t>Введение</w:t>
      </w:r>
    </w:p>
    <w:p w14:paraId="6289508A" w14:textId="1BFE1B96" w:rsidR="00216D31" w:rsidRDefault="00216D31" w:rsidP="00216D31"/>
    <w:p w14:paraId="14E4B7C2" w14:textId="5219A4ED" w:rsidR="00BA4D62" w:rsidRDefault="00BA4D62" w:rsidP="00BA4D62">
      <w:pPr>
        <w:pStyle w:val="1"/>
      </w:pPr>
      <w:r>
        <w:lastRenderedPageBreak/>
        <w:t>Теория</w:t>
      </w:r>
    </w:p>
    <w:p w14:paraId="5A3AEE7F" w14:textId="2430883A" w:rsidR="00701547" w:rsidRDefault="004D4505" w:rsidP="00BA4D62">
      <w:pPr>
        <w:pStyle w:val="20"/>
        <w:pageBreakBefore w:val="0"/>
      </w:pPr>
      <w:r>
        <w:t>Алгоритм случайного поиска</w:t>
      </w:r>
    </w:p>
    <w:p w14:paraId="1BC1969B" w14:textId="6AACF097" w:rsidR="00051966" w:rsidRPr="00051966" w:rsidRDefault="00905E89" w:rsidP="00860A90">
      <w:pPr>
        <w:pStyle w:val="30"/>
        <w:pageBreakBefore w:val="0"/>
      </w:pPr>
      <w:r>
        <w:t>О</w:t>
      </w:r>
      <w:r w:rsidR="004D4505">
        <w:t>бщее описание</w:t>
      </w:r>
    </w:p>
    <w:p w14:paraId="37902C61" w14:textId="40AA56A4" w:rsidR="00F9526E" w:rsidRDefault="00016A05" w:rsidP="00E12F46">
      <w:r>
        <w:t xml:space="preserve">В качестве алгоритма оптимизации </w:t>
      </w:r>
      <w:r w:rsidR="00600A0D">
        <w:t>бокового силуэта корабля выбран алгоритм случайного поиска (АСП)</w:t>
      </w:r>
      <w:r w:rsidR="00503FA3">
        <w:t>, который является эффективным средством для решения сложных экстремальных задач.</w:t>
      </w:r>
    </w:p>
    <w:p w14:paraId="61CAA605" w14:textId="70AF8D7A" w:rsidR="0028573B" w:rsidRDefault="00372012" w:rsidP="00E12F46">
      <w:r>
        <w:t xml:space="preserve">Для любого алгоритма оптимизации характерно движение системы как совокупности ряда переменных </w:t>
      </w:r>
      <w:r w:rsidR="000422A1">
        <w:t>к оптимальному состоянию, которое определяется в</w:t>
      </w:r>
      <w:r w:rsidR="008772BF">
        <w:t xml:space="preserve"> функции эффективности. Для систем, где критер</w:t>
      </w:r>
      <w:r w:rsidR="00F87CA9">
        <w:t xml:space="preserve">ий эффективности зависит от множества оптимизируемых характеристик и </w:t>
      </w:r>
      <w:r w:rsidR="00FD7884">
        <w:t xml:space="preserve">их </w:t>
      </w:r>
      <w:r w:rsidR="00F87CA9">
        <w:t>о</w:t>
      </w:r>
      <w:r w:rsidR="00FD7884">
        <w:t xml:space="preserve">граничений, нет однозначного характерного </w:t>
      </w:r>
      <w:r w:rsidR="007D699C">
        <w:t xml:space="preserve">направления </w:t>
      </w:r>
      <w:r w:rsidR="00A139E8">
        <w:t xml:space="preserve">движения системы к </w:t>
      </w:r>
      <w:r w:rsidR="007D699C">
        <w:t>оптима</w:t>
      </w:r>
      <w:r w:rsidR="00A139E8">
        <w:t>льному состоянию</w:t>
      </w:r>
      <w:r w:rsidR="007D699C">
        <w:t xml:space="preserve">. Для нахождения оптимального экстремума </w:t>
      </w:r>
      <w:r w:rsidR="00086B1F">
        <w:t xml:space="preserve">функции критерия эффективности </w:t>
      </w:r>
      <w:r w:rsidR="00250935">
        <w:t>таких систем удобен АСП</w:t>
      </w:r>
      <w:r w:rsidR="00F81FBA">
        <w:t>.</w:t>
      </w:r>
    </w:p>
    <w:p w14:paraId="6A98B87F" w14:textId="509BCF66" w:rsidR="00392E00" w:rsidRDefault="005E7A8E" w:rsidP="00392E00">
      <w:r>
        <w:t xml:space="preserve">В алгоритме оптимизации система представляет собой </w:t>
      </w:r>
      <w:r w:rsidR="004943BA">
        <w:t xml:space="preserve">вектор </w:t>
      </w:r>
      <w:r w:rsidR="00B55F73">
        <w:t xml:space="preserve">оптимизируемых </w:t>
      </w:r>
      <w:r w:rsidR="004943BA">
        <w:t>переменных</w:t>
      </w:r>
      <w:r w:rsidR="00392E00">
        <w:t xml:space="preserve">. Переменные для удобства работы с АСП делятся на два класса: непрерывные </w:t>
      </w:r>
      <m:oMath>
        <m:r>
          <w:rPr>
            <w:rFonts w:ascii="Cambria Math" w:hAnsi="Cambria Math"/>
          </w:rPr>
          <m:t xml:space="preserve">C </m:t>
        </m:r>
      </m:oMath>
      <w:r w:rsidR="00392E00">
        <w:t>и дискретные</w:t>
      </w:r>
      <w:r w:rsidR="00392E00" w:rsidRPr="0029031B">
        <w:t xml:space="preserve"> </w:t>
      </w:r>
      <m:oMath>
        <m:r>
          <w:rPr>
            <w:rFonts w:ascii="Cambria Math" w:hAnsi="Cambria Math"/>
          </w:rPr>
          <m:t>D</m:t>
        </m:r>
      </m:oMath>
      <w:r w:rsidR="00392E0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14177" w:rsidRPr="00887168" w14:paraId="456A890E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5DD0A2EF" w14:textId="4192C0ED" w:rsidR="00F14177" w:rsidRPr="00371770" w:rsidRDefault="00371770" w:rsidP="0008158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System(C</m:t>
                </m:r>
                <m:r>
                  <w:rPr>
                    <w:rFonts w:ascii="Cambria Math" w:hAnsi="Cambria Math"/>
                    <w:lang w:val="en-US"/>
                  </w:rPr>
                  <m:t>,</m:t>
                </m:r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  <w:lang w:val="en-US"/>
                  </w:rPr>
                  <m:t>,Сonst)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80791A1" w14:textId="0C8286BB" w:rsidR="00F14177" w:rsidRPr="00887168" w:rsidRDefault="00F14177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EA1A83">
                <w:rPr>
                  <w:noProof/>
                </w:rPr>
                <w:t>1</w:t>
              </w:r>
            </w:fldSimple>
            <w:r w:rsidRPr="00887168">
              <w:t>)</w:t>
            </w:r>
          </w:p>
        </w:tc>
      </w:tr>
    </w:tbl>
    <w:p w14:paraId="30353030" w14:textId="77777777" w:rsidR="003B2DF5" w:rsidRDefault="00D75E51" w:rsidP="00392E00">
      <w:r>
        <w:t xml:space="preserve">Компонент </w:t>
      </w:r>
      <m:oMath>
        <m:r>
          <w:rPr>
            <w:rFonts w:ascii="Cambria Math" w:hAnsi="Cambria Math"/>
          </w:rPr>
          <m:t>Сonst</m:t>
        </m:r>
      </m:oMath>
      <w:r w:rsidR="00DF520D" w:rsidRPr="00D815ED">
        <w:t xml:space="preserve"> </w:t>
      </w:r>
      <w:r w:rsidR="00BB38D9">
        <w:t xml:space="preserve">– </w:t>
      </w:r>
      <w:r w:rsidR="00D815ED">
        <w:t>вектор постоянных, не оптимизирующи</w:t>
      </w:r>
      <w:r w:rsidR="006078EE">
        <w:t>йся</w:t>
      </w:r>
      <w:r w:rsidR="00D815ED">
        <w:t xml:space="preserve"> алгоритмом, но влияющий </w:t>
      </w:r>
      <w:r w:rsidR="002D58E3">
        <w:t xml:space="preserve">функционально или </w:t>
      </w:r>
      <w:proofErr w:type="spellStart"/>
      <w:r w:rsidR="002D58E3">
        <w:t>параметрически</w:t>
      </w:r>
      <w:proofErr w:type="spellEnd"/>
      <w:r w:rsidR="002D58E3">
        <w:t xml:space="preserve"> на </w:t>
      </w:r>
      <w:r w:rsidR="00656484">
        <w:t>систему в целом.</w:t>
      </w:r>
    </w:p>
    <w:p w14:paraId="730C7597" w14:textId="6D7B59E9" w:rsidR="00D75E51" w:rsidRDefault="00E16AD5" w:rsidP="00392E00">
      <w:r>
        <w:t xml:space="preserve">Важным </w:t>
      </w:r>
      <w:r w:rsidR="00EB10FE">
        <w:t>компонентом алгоритма является оценка системы</w:t>
      </w:r>
      <w:r w:rsidR="009D4029">
        <w:t>, который называется критерием эффективности</w:t>
      </w:r>
      <w:r w:rsidR="003B2DF5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DD5F8E" w:rsidRPr="00887168" w14:paraId="4C7D4D80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B6B4CB0" w14:textId="5C91EB66" w:rsidR="00DD5F8E" w:rsidRPr="00E16AD5" w:rsidRDefault="00DD5F8E" w:rsidP="00081587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Φ(</m:t>
                </m:r>
                <m:r>
                  <w:rPr>
                    <w:rFonts w:ascii="Cambria Math" w:hAnsi="Cambria Math"/>
                  </w:rPr>
                  <m:t>System)→opt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E69D0D5" w14:textId="26ECE4FC" w:rsidR="00DD5F8E" w:rsidRPr="00887168" w:rsidRDefault="00DD5F8E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EA1A83">
                <w:rPr>
                  <w:noProof/>
                </w:rPr>
                <w:t>2</w:t>
              </w:r>
            </w:fldSimple>
            <w:r w:rsidRPr="00887168">
              <w:t>)</w:t>
            </w:r>
          </w:p>
        </w:tc>
      </w:tr>
    </w:tbl>
    <w:p w14:paraId="7732B742" w14:textId="339C4E0B" w:rsidR="00C92E9C" w:rsidRDefault="00392E00" w:rsidP="00EB6278">
      <w:r>
        <w:t xml:space="preserve">Алгоритм преобразует </w:t>
      </w:r>
      <w:r w:rsidR="00620FC2">
        <w:t xml:space="preserve">случайным образом </w:t>
      </w:r>
      <w:r>
        <w:t xml:space="preserve">переменные </w:t>
      </w:r>
      <m:oMath>
        <m:r>
          <w:rPr>
            <w:rFonts w:ascii="Cambria Math" w:hAnsi="Cambria Math"/>
          </w:rPr>
          <m:t>C</m:t>
        </m:r>
      </m:oMath>
      <w:r w:rsidR="00BB38D9">
        <w:t xml:space="preserve"> и </w:t>
      </w:r>
      <m:oMath>
        <m:r>
          <w:rPr>
            <w:rFonts w:ascii="Cambria Math" w:hAnsi="Cambria Math"/>
          </w:rPr>
          <m:t>D</m:t>
        </m:r>
      </m:oMath>
      <w:r w:rsidR="00BB38D9">
        <w:t xml:space="preserve"> </w:t>
      </w:r>
      <w:r>
        <w:t>и сходится по вероятности к решению экстремальной задачи</w:t>
      </w:r>
      <w:r w:rsidR="00294C6F">
        <w:t>.</w:t>
      </w:r>
    </w:p>
    <w:p w14:paraId="2A6BF4AC" w14:textId="7317ED7A" w:rsidR="00EB6278" w:rsidRPr="00E95145" w:rsidRDefault="003879A7" w:rsidP="00EB6278">
      <w:r>
        <w:t>Пр</w:t>
      </w:r>
      <w:r w:rsidR="00F84100">
        <w:t xml:space="preserve">оизводя каждый шаг </w:t>
      </w:r>
      <w:r>
        <w:t>оптимизации</w:t>
      </w:r>
      <w:r w:rsidRPr="00620FC2">
        <w:t xml:space="preserve"> </w:t>
      </w:r>
      <w:r w:rsidR="00F84100">
        <w:t xml:space="preserve">алгоритм присваивает значения </w:t>
      </w:r>
      <w:r w:rsidR="00620FC2">
        <w:t>оптимизируемым переменным</w:t>
      </w:r>
      <w:r w:rsidR="00C92E9C">
        <w:t xml:space="preserve"> и производит оценку оптимизированной системы</w:t>
      </w:r>
      <w:r w:rsidR="00814B57">
        <w:t xml:space="preserve"> по критерию эффективности. При последующем шаге </w:t>
      </w:r>
      <w:r w:rsidR="00EF70EC">
        <w:t xml:space="preserve">действия повторяются, и производится сравнение критериев эффективности. Если </w:t>
      </w:r>
      <w:r w:rsidR="009B0553">
        <w:t xml:space="preserve">в результате последующего шага </w:t>
      </w:r>
      <w:r w:rsidR="00242A44">
        <w:t xml:space="preserve">получен лучший результат, то </w:t>
      </w:r>
      <w:r w:rsidR="00AF5E76">
        <w:t xml:space="preserve">значения переменных переназначаются. Если получен результат хуже предыдущего, то </w:t>
      </w:r>
      <w:r w:rsidR="00A51C14">
        <w:t xml:space="preserve">значение переменных </w:t>
      </w:r>
      <w:r w:rsidR="0015135F">
        <w:t>остаётся неизменным, и выполняется следующий шаг.</w:t>
      </w:r>
    </w:p>
    <w:p w14:paraId="1D4FC8C3" w14:textId="1F5A5928" w:rsidR="00051966" w:rsidRDefault="005B0017" w:rsidP="00BA4D62">
      <w:pPr>
        <w:pStyle w:val="30"/>
      </w:pPr>
      <w:r>
        <w:lastRenderedPageBreak/>
        <w:t>Непрерывные</w:t>
      </w:r>
      <w:r w:rsidR="00905E89">
        <w:t xml:space="preserve"> переменные</w:t>
      </w:r>
    </w:p>
    <w:p w14:paraId="7EF86A3E" w14:textId="3CC34B2E" w:rsidR="00905E89" w:rsidRDefault="005B0017" w:rsidP="00905E89">
      <w:r>
        <w:t xml:space="preserve">К непрерывным переменным относятся характеристики системы, </w:t>
      </w:r>
      <w:r w:rsidR="00701CA6">
        <w:t>которые принадлежат непрерывному множеству точек</w:t>
      </w:r>
      <w:r w:rsidR="00F61073">
        <w:t xml:space="preserve"> в определённом диапазоне.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108AC" w:rsidRPr="00887168" w14:paraId="5F261DC9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35E99668" w14:textId="53D42500" w:rsidR="00A108AC" w:rsidRPr="00887168" w:rsidRDefault="003536ED" w:rsidP="0056176D">
            <m:oMathPara>
              <m:oMath>
                <m:r>
                  <w:rPr>
                    <w:rFonts w:ascii="Cambria Math" w:hAnsi="Cambria Math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…c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D3BEDFE" w14:textId="5280DAAE" w:rsidR="00A108AC" w:rsidRPr="00887168" w:rsidRDefault="00A108AC" w:rsidP="0056176D">
            <w:pPr>
              <w:pStyle w:val="affff8"/>
            </w:pPr>
            <w:r w:rsidRPr="00887168">
              <w:t>(</w:t>
            </w:r>
            <w:r w:rsidR="00630214">
              <w:fldChar w:fldCharType="begin"/>
            </w:r>
            <w:r w:rsidR="00630214">
              <w:instrText xml:space="preserve"> SEQ Формула \* ARAB</w:instrText>
            </w:r>
            <w:r w:rsidR="00630214">
              <w:instrText xml:space="preserve">IC </w:instrText>
            </w:r>
            <w:r w:rsidR="00630214">
              <w:fldChar w:fldCharType="separate"/>
            </w:r>
            <w:r w:rsidR="00EA1A83">
              <w:rPr>
                <w:noProof/>
              </w:rPr>
              <w:t>3</w:t>
            </w:r>
            <w:r w:rsidR="00630214">
              <w:rPr>
                <w:noProof/>
              </w:rPr>
              <w:fldChar w:fldCharType="end"/>
            </w:r>
            <w:r w:rsidRPr="00887168">
              <w:t>)</w:t>
            </w:r>
          </w:p>
        </w:tc>
      </w:tr>
      <w:tr w:rsidR="00865A29" w:rsidRPr="00887168" w14:paraId="01E35A2F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56679282" w14:textId="4B686927" w:rsidR="00865A29" w:rsidRDefault="00630214" w:rsidP="00865A29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≤c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5E6C7578" w14:textId="6B819A1B" w:rsidR="00865A29" w:rsidRPr="00887168" w:rsidRDefault="00865A29" w:rsidP="00865A29">
            <w:pPr>
              <w:pStyle w:val="affff8"/>
            </w:pPr>
            <w:r w:rsidRPr="00887168">
              <w:t>(</w:t>
            </w:r>
            <w:fldSimple w:instr=" SEQ Формула \* ARABIC ">
              <w:r w:rsidR="00EA1A83">
                <w:rPr>
                  <w:noProof/>
                </w:rPr>
                <w:t>4</w:t>
              </w:r>
            </w:fldSimple>
            <w:r w:rsidRPr="00887168">
              <w:t>)</w:t>
            </w:r>
          </w:p>
        </w:tc>
      </w:tr>
    </w:tbl>
    <w:p w14:paraId="2B27EE31" w14:textId="70E5A1B3" w:rsidR="00A108AC" w:rsidRDefault="00065799" w:rsidP="00905E89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065799">
        <w:t>-</w:t>
      </w:r>
      <w:r>
        <w:t xml:space="preserve">й </w:t>
      </w:r>
      <w:r w:rsidR="00094A14">
        <w:t xml:space="preserve">непрерывный </w:t>
      </w:r>
      <w:r>
        <w:t xml:space="preserve">компонент вектора оптимизируемых </w:t>
      </w:r>
      <w:r w:rsidR="00094A14">
        <w:t>переменных;</w:t>
      </w:r>
    </w:p>
    <w:p w14:paraId="1028CE77" w14:textId="74784406" w:rsidR="00094A14" w:rsidRDefault="00630214" w:rsidP="00905E8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D55FF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094A14">
        <w:t xml:space="preserve"> </w:t>
      </w:r>
      <w:r w:rsidR="00D55FF9">
        <w:t xml:space="preserve">–границы диапазона </w:t>
      </w:r>
      <w:r w:rsidR="00A0761F">
        <w:t>допустимых значений.</w:t>
      </w:r>
    </w:p>
    <w:p w14:paraId="16D988B0" w14:textId="1E397CBE" w:rsidR="00A0761F" w:rsidRDefault="00A0761F" w:rsidP="00905E89">
      <w:r>
        <w:t>Формула шага оптимизации</w:t>
      </w:r>
      <w:r w:rsidR="001F2FE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2FE9" w:rsidRPr="00887168" w14:paraId="1257CE11" w14:textId="77777777" w:rsidTr="0056176D">
        <w:trPr>
          <w:trHeight w:val="476"/>
        </w:trPr>
        <w:tc>
          <w:tcPr>
            <w:tcW w:w="7933" w:type="dxa"/>
            <w:vAlign w:val="center"/>
          </w:tcPr>
          <w:p w14:paraId="4864B47A" w14:textId="6FED7AF1" w:rsidR="001F2FE9" w:rsidRPr="00887168" w:rsidRDefault="00630214" w:rsidP="0056176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5A6C9332" w14:textId="34859272" w:rsidR="001F2FE9" w:rsidRPr="00887168" w:rsidRDefault="001F2FE9" w:rsidP="0056176D">
            <w:pPr>
              <w:pStyle w:val="affff8"/>
            </w:pPr>
            <w:bookmarkStart w:id="0" w:name="_Ref54083436"/>
            <w:r w:rsidRPr="00887168">
              <w:t>(</w:t>
            </w:r>
            <w:r w:rsidR="00630214">
              <w:fldChar w:fldCharType="begin"/>
            </w:r>
            <w:r w:rsidR="00630214">
              <w:instrText xml:space="preserve"> SEQ Формула \* ARABIC </w:instrText>
            </w:r>
            <w:r w:rsidR="00630214">
              <w:fldChar w:fldCharType="separate"/>
            </w:r>
            <w:r w:rsidR="00EA1A83">
              <w:rPr>
                <w:noProof/>
              </w:rPr>
              <w:t>5</w:t>
            </w:r>
            <w:r w:rsidR="00630214">
              <w:rPr>
                <w:noProof/>
              </w:rPr>
              <w:fldChar w:fldCharType="end"/>
            </w:r>
            <w:r w:rsidRPr="00887168">
              <w:t>)</w:t>
            </w:r>
            <w:bookmarkEnd w:id="0"/>
          </w:p>
        </w:tc>
      </w:tr>
    </w:tbl>
    <w:p w14:paraId="1E734D2F" w14:textId="7DD0D3B8" w:rsidR="001F2FE9" w:rsidRDefault="00D87D0B" w:rsidP="00905E89">
      <w:r>
        <w:t xml:space="preserve">где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– </w:t>
      </w:r>
      <w:proofErr w:type="spellStart"/>
      <w:r>
        <w:rPr>
          <w:lang w:val="en-US"/>
        </w:rPr>
        <w:t>i</w:t>
      </w:r>
      <w:proofErr w:type="spellEnd"/>
      <w:r w:rsidRPr="006A23A4">
        <w:t>-</w:t>
      </w:r>
      <w:r>
        <w:t>й компонент</w:t>
      </w:r>
      <w:r w:rsidR="006A23A4">
        <w:t>, соответствующий предыдущему удачному шагу оптимизации</w:t>
      </w:r>
      <w:r w:rsidR="00EB3BF6">
        <w:t>;</w:t>
      </w:r>
    </w:p>
    <w:p w14:paraId="34D9D256" w14:textId="6FC7D1B0" w:rsidR="00EB3BF6" w:rsidRDefault="00EB3BF6" w:rsidP="00B663F2">
      <m:oMath>
        <m:r>
          <w:rPr>
            <w:rFonts w:ascii="Cambria Math" w:hAnsi="Cambria Math"/>
          </w:rPr>
          <m:t>Y</m:t>
        </m:r>
      </m:oMath>
      <w:r>
        <w:t xml:space="preserve"> – случайная величина, принимающая любое значение на сегменте </w:t>
      </w:r>
      <w:r w:rsidR="003B6BB6" w:rsidRPr="003B6BB6">
        <w:t>(</w:t>
      </w:r>
      <w:r w:rsidRPr="00EB3BF6">
        <w:t>-</w:t>
      </w:r>
      <w:r>
        <w:rPr>
          <w:lang w:val="en-US"/>
        </w:rPr>
        <w:t> </w:t>
      </w:r>
      <w:r w:rsidRPr="00EB3BF6">
        <w:t>1;1</w:t>
      </w:r>
      <w:r w:rsidR="003B6BB6" w:rsidRPr="003B6BB6">
        <w:t>)</w:t>
      </w:r>
      <w:r>
        <w:t xml:space="preserve"> с равной вероятностью;</w:t>
      </w:r>
    </w:p>
    <w:p w14:paraId="0F9D6ED2" w14:textId="474006A0" w:rsidR="00EB3BF6" w:rsidRDefault="00EB3BF6" w:rsidP="00B663F2">
      <m:oMath>
        <m:r>
          <w:rPr>
            <w:rFonts w:ascii="Cambria Math" w:hAnsi="Cambria Math"/>
          </w:rPr>
          <m:t>M</m:t>
        </m:r>
      </m:oMath>
      <w:r>
        <w:t xml:space="preserve"> – </w:t>
      </w:r>
      <w:r w:rsidR="004E359C">
        <w:t>целое положительное нечётное число.</w:t>
      </w:r>
    </w:p>
    <w:p w14:paraId="7E4B06C2" w14:textId="4A206E50" w:rsidR="004E359C" w:rsidRDefault="004E359C" w:rsidP="00B663F2">
      <w:r>
        <w:t xml:space="preserve">Благодаря указанному диапазону изменения величины </w:t>
      </w:r>
      <m:oMath>
        <m:r>
          <w:rPr>
            <w:rFonts w:ascii="Cambria Math" w:hAnsi="Cambria Math"/>
          </w:rPr>
          <m:t>Y</m:t>
        </m:r>
      </m:oMath>
      <w:r>
        <w:t xml:space="preserve"> </w:t>
      </w:r>
      <w:r w:rsidR="003F172E">
        <w:t xml:space="preserve">и нечётности показателя </w:t>
      </w:r>
      <m:oMath>
        <m:r>
          <w:rPr>
            <w:rFonts w:ascii="Cambria Math" w:hAnsi="Cambria Math"/>
          </w:rPr>
          <m:t>M</m:t>
        </m:r>
      </m:oMath>
      <w:r w:rsidR="003F172E">
        <w:t xml:space="preserve"> второе слагаемое в выражении </w:t>
      </w:r>
      <w:r w:rsidR="003F172E">
        <w:fldChar w:fldCharType="begin"/>
      </w:r>
      <w:r w:rsidR="003F172E">
        <w:instrText xml:space="preserve"> REF _Ref54083436 \h </w:instrText>
      </w:r>
      <w:r w:rsidR="000A3C65">
        <w:instrText xml:space="preserve"> \* MERGEFORMAT </w:instrText>
      </w:r>
      <w:r w:rsidR="003F172E">
        <w:fldChar w:fldCharType="separate"/>
      </w:r>
      <w:r w:rsidR="00EA1A83" w:rsidRPr="00887168">
        <w:t>(</w:t>
      </w:r>
      <w:r w:rsidR="00EA1A83">
        <w:rPr>
          <w:noProof/>
        </w:rPr>
        <w:t>5</w:t>
      </w:r>
      <w:r w:rsidR="00EA1A83" w:rsidRPr="00887168">
        <w:t>)</w:t>
      </w:r>
      <w:r w:rsidR="003F172E">
        <w:fldChar w:fldCharType="end"/>
      </w:r>
      <w:r w:rsidR="003F172E">
        <w:t xml:space="preserve"> </w:t>
      </w:r>
      <w:r w:rsidR="00EE3984">
        <w:t xml:space="preserve">может быть как положительным, так и отрицательным. При выполнении шага алгоритма возможно нарушение ограничения на диапазон изменения </w:t>
      </w:r>
      <w:r w:rsidR="002302DE">
        <w:t xml:space="preserve">оптимизируемых переменных. </w:t>
      </w:r>
      <w:r w:rsidR="0019127C">
        <w:t xml:space="preserve">Выбор </w:t>
      </w:r>
      <w:proofErr w:type="spellStart"/>
      <w:r w:rsidR="0019127C">
        <w:rPr>
          <w:lang w:val="en-US"/>
        </w:rPr>
        <w:t>i</w:t>
      </w:r>
      <w:proofErr w:type="spellEnd"/>
      <w:r w:rsidR="0019127C" w:rsidRPr="004E2944">
        <w:t>-</w:t>
      </w:r>
      <w:r w:rsidR="0019127C">
        <w:t>го</w:t>
      </w:r>
      <w:r w:rsidR="0019127C" w:rsidRPr="004E2944">
        <w:t xml:space="preserve"> </w:t>
      </w:r>
      <w:r w:rsidR="0019127C">
        <w:t xml:space="preserve">компонента продолжается до удовлетворения </w:t>
      </w:r>
      <w:r w:rsidR="0052711E">
        <w:t>ограничению.</w:t>
      </w:r>
    </w:p>
    <w:p w14:paraId="48AA99FF" w14:textId="77FE66EA" w:rsidR="0052711E" w:rsidRDefault="004E2944" w:rsidP="00B663F2">
      <w:r>
        <w:t xml:space="preserve">С ростом показателя </w:t>
      </w:r>
      <m:oMath>
        <m:r>
          <w:rPr>
            <w:rFonts w:ascii="Cambria Math" w:hAnsi="Cambria Math"/>
          </w:rPr>
          <m:t>M</m:t>
        </m:r>
      </m:oMath>
      <w:r>
        <w:t xml:space="preserve"> уменьшается </w:t>
      </w:r>
      <w:r w:rsidR="0015309F">
        <w:t xml:space="preserve">итерационный шаг оптимизации. </w:t>
      </w:r>
      <w:r w:rsidR="00CF531C">
        <w:t xml:space="preserve">Сочетаясь с </w:t>
      </w:r>
      <w:r w:rsidR="006622BE">
        <w:t xml:space="preserve">учётом опыта предыдущих вычислений, увеличение </w:t>
      </w:r>
      <w:r w:rsidR="006622BE">
        <w:rPr>
          <w:lang w:val="en-US"/>
        </w:rPr>
        <w:t>M</w:t>
      </w:r>
      <w:r w:rsidR="006622BE">
        <w:t xml:space="preserve"> в процессе поиска позволяет ускорить сходимость алгоритма 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opt</m:t>
            </m:r>
          </m:sub>
        </m:sSub>
      </m:oMath>
      <w:r w:rsidR="006622BE">
        <w:t>.</w:t>
      </w:r>
    </w:p>
    <w:p w14:paraId="75BF1A1D" w14:textId="51468D88" w:rsidR="0015135F" w:rsidRDefault="00FA596E" w:rsidP="00B663F2">
      <w:r>
        <w:t xml:space="preserve">По этой же причине показатель </w:t>
      </w:r>
      <m:oMath>
        <m:r>
          <w:rPr>
            <w:rFonts w:ascii="Cambria Math" w:hAnsi="Cambria Math"/>
          </w:rPr>
          <m:t>M</m:t>
        </m:r>
      </m:oMath>
      <w:r>
        <w:t xml:space="preserve"> является также основанием для завершения </w:t>
      </w:r>
      <w:r w:rsidR="00C115F1">
        <w:t>процесса оптимизации</w:t>
      </w:r>
      <w:r w:rsidR="007151E8">
        <w:t xml:space="preserve">. При каждом неудачном шаге оптимизации, показатель </w:t>
      </w:r>
      <w:r w:rsidR="007151E8">
        <w:rPr>
          <w:lang w:val="en-US"/>
        </w:rPr>
        <w:t>M</w:t>
      </w:r>
      <w:r w:rsidR="007151E8">
        <w:t xml:space="preserve"> увеличивается</w:t>
      </w:r>
      <w:r w:rsidR="00F87B5A">
        <w:t xml:space="preserve">, и может достигать таких значений, при которых значение второго слагаемого в выражении </w:t>
      </w:r>
      <w:r w:rsidR="00F87B5A">
        <w:fldChar w:fldCharType="begin"/>
      </w:r>
      <w:r w:rsidR="00F87B5A">
        <w:instrText xml:space="preserve"> REF _Ref54083436 \h  \* MERGEFORMAT </w:instrText>
      </w:r>
      <w:r w:rsidR="00F87B5A">
        <w:fldChar w:fldCharType="separate"/>
      </w:r>
      <w:r w:rsidR="00EA1A83" w:rsidRPr="00887168">
        <w:t>(</w:t>
      </w:r>
      <w:r w:rsidR="00EA1A83">
        <w:rPr>
          <w:noProof/>
        </w:rPr>
        <w:t>5</w:t>
      </w:r>
      <w:r w:rsidR="00EA1A83" w:rsidRPr="00887168">
        <w:t>)</w:t>
      </w:r>
      <w:r w:rsidR="00F87B5A">
        <w:fldChar w:fldCharType="end"/>
      </w:r>
      <w:r w:rsidR="00F87B5A">
        <w:t xml:space="preserve"> будет равно меньшему значению</w:t>
      </w:r>
      <w:r w:rsidR="00400DAC">
        <w:t>, чем</w:t>
      </w:r>
      <w:r w:rsidR="00F87B5A">
        <w:t xml:space="preserve"> </w:t>
      </w:r>
      <w:r w:rsidR="004F151E">
        <w:t>округлени</w:t>
      </w:r>
      <w:r w:rsidR="00400DAC">
        <w:t>е</w:t>
      </w:r>
      <w:r w:rsidR="004F151E">
        <w:t xml:space="preserve"> значений переменных</w:t>
      </w:r>
      <w:r w:rsidR="002F150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2F1508" w:rsidRPr="00887168" w14:paraId="67D79F91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F43D99B" w14:textId="63823F38" w:rsidR="002F1508" w:rsidRPr="00887168" w:rsidRDefault="00630214" w:rsidP="00081587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M→∞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=0</m:t>
                    </m:r>
                  </m:e>
                </m:func>
              </m:oMath>
            </m:oMathPara>
          </w:p>
        </w:tc>
        <w:tc>
          <w:tcPr>
            <w:tcW w:w="1411" w:type="dxa"/>
            <w:vAlign w:val="center"/>
          </w:tcPr>
          <w:p w14:paraId="58FFC93A" w14:textId="78269FC7" w:rsidR="002F1508" w:rsidRPr="00887168" w:rsidRDefault="002F1508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EA1A83">
                <w:rPr>
                  <w:noProof/>
                </w:rPr>
                <w:t>6</w:t>
              </w:r>
            </w:fldSimple>
            <w:r w:rsidRPr="00887168">
              <w:t>)</w:t>
            </w:r>
          </w:p>
        </w:tc>
      </w:tr>
    </w:tbl>
    <w:p w14:paraId="4DBA261B" w14:textId="77777777" w:rsidR="00EE31EF" w:rsidRDefault="00EE31EF" w:rsidP="00EE31EF"/>
    <w:p w14:paraId="1ABB2D06" w14:textId="4E8B3697" w:rsidR="006622BE" w:rsidRDefault="00653E14" w:rsidP="00BA4D62">
      <w:pPr>
        <w:pStyle w:val="30"/>
      </w:pPr>
      <w:r>
        <w:lastRenderedPageBreak/>
        <w:t>Дискретные переменные</w:t>
      </w:r>
    </w:p>
    <w:p w14:paraId="7A3EA4C6" w14:textId="6A886496" w:rsidR="00653E14" w:rsidRDefault="00653E14" w:rsidP="00653E14">
      <w:r>
        <w:t xml:space="preserve">К дискретным переменным относятся характеристики системы, </w:t>
      </w:r>
      <w:r w:rsidR="000809F0">
        <w:t>которые могут принимать ряд заранее известных значений</w:t>
      </w:r>
      <w:r w:rsidR="000C42D3" w:rsidRPr="000C42D3">
        <w:t xml:space="preserve"> </w:t>
      </w:r>
      <m:oMath>
        <m:r>
          <w:rPr>
            <w:rFonts w:ascii="Cambria Math" w:hAnsi="Cambria Math"/>
          </w:rPr>
          <m:t>k</m:t>
        </m:r>
      </m:oMath>
      <w:r w:rsidR="00726D74">
        <w:t xml:space="preserve">. Для </w:t>
      </w:r>
      <w:r w:rsidR="005C30AE">
        <w:t>дискретных</w:t>
      </w:r>
      <w:r w:rsidR="00726D74">
        <w:t xml:space="preserve"> переменных </w:t>
      </w:r>
      <w:r w:rsidR="005C30AE">
        <w:t>применяется следующая формула шага оптимизации: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17549" w:rsidRPr="00887168" w14:paraId="3BEA6375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5BF05C48" w14:textId="67177BED" w:rsidR="00417549" w:rsidRPr="00417549" w:rsidRDefault="00417549" w:rsidP="00081587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F110B47" w14:textId="11466E86" w:rsidR="00417549" w:rsidRPr="00887168" w:rsidRDefault="00417549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EA1A83">
                <w:rPr>
                  <w:noProof/>
                </w:rPr>
                <w:t>7</w:t>
              </w:r>
            </w:fldSimple>
            <w:r w:rsidRPr="00887168">
              <w:t>)</w:t>
            </w:r>
          </w:p>
        </w:tc>
      </w:tr>
      <w:tr w:rsidR="006F271A" w:rsidRPr="00887168" w14:paraId="2590C26B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22285E9F" w14:textId="01B05275" w:rsidR="006F271A" w:rsidRPr="00467CF3" w:rsidRDefault="00630214" w:rsidP="006F271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1C2B46F" w14:textId="4F252F36" w:rsidR="006F271A" w:rsidRPr="00887168" w:rsidRDefault="006F271A" w:rsidP="006F271A">
            <w:pPr>
              <w:pStyle w:val="affff8"/>
            </w:pPr>
            <w:r w:rsidRPr="00887168">
              <w:t>(</w:t>
            </w:r>
            <w:fldSimple w:instr=" SEQ Формула \* ARABIC ">
              <w:r w:rsidR="00EA1A83">
                <w:rPr>
                  <w:noProof/>
                </w:rPr>
                <w:t>8</w:t>
              </w:r>
            </w:fldSimple>
            <w:r w:rsidRPr="00887168">
              <w:t>)</w:t>
            </w:r>
          </w:p>
        </w:tc>
      </w:tr>
      <w:tr w:rsidR="005C30AE" w:rsidRPr="00887168" w14:paraId="5BB9BE50" w14:textId="77777777" w:rsidTr="00081587">
        <w:trPr>
          <w:trHeight w:val="476"/>
        </w:trPr>
        <w:tc>
          <w:tcPr>
            <w:tcW w:w="7933" w:type="dxa"/>
            <w:vAlign w:val="center"/>
          </w:tcPr>
          <w:p w14:paraId="171C8810" w14:textId="658A3216" w:rsidR="005C30AE" w:rsidRPr="00887168" w:rsidRDefault="006A7D23" w:rsidP="00081587">
            <m:oMathPara>
              <m:oMath>
                <m:r>
                  <w:rPr>
                    <w:rFonts w:ascii="Cambria Math" w:hAnsi="Cambria Math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+t∙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411" w:type="dxa"/>
            <w:vAlign w:val="center"/>
          </w:tcPr>
          <w:p w14:paraId="3C9C857C" w14:textId="0B26274A" w:rsidR="005C30AE" w:rsidRPr="00887168" w:rsidRDefault="005C30AE" w:rsidP="00081587">
            <w:pPr>
              <w:pStyle w:val="affff8"/>
            </w:pPr>
            <w:r w:rsidRPr="00887168">
              <w:t>(</w:t>
            </w:r>
            <w:fldSimple w:instr=" SEQ Формула \* ARABIC ">
              <w:r w:rsidR="00EA1A83">
                <w:rPr>
                  <w:noProof/>
                </w:rPr>
                <w:t>9</w:t>
              </w:r>
            </w:fldSimple>
            <w:r w:rsidRPr="00887168">
              <w:t>)</w:t>
            </w:r>
          </w:p>
        </w:tc>
      </w:tr>
    </w:tbl>
    <w:p w14:paraId="7F47CEA0" w14:textId="2E56513C" w:rsidR="00ED593F" w:rsidRDefault="00EE3D7F" w:rsidP="00ED593F">
      <w:r>
        <w:t xml:space="preserve">где </w:t>
      </w:r>
      <m:oMath>
        <m:r>
          <w:rPr>
            <w:rFonts w:ascii="Cambria Math" w:hAnsi="Cambria Math"/>
          </w:rPr>
          <m:t>k</m:t>
        </m:r>
      </m:oMath>
      <w:r>
        <w:t xml:space="preserve"> – </w:t>
      </w:r>
      <w:r w:rsidR="001A035E">
        <w:t>индекс элемента в перечне возможных значений дискретной переменной</w:t>
      </w:r>
      <w:r w:rsidR="00ED593F">
        <w:t>;</w:t>
      </w:r>
    </w:p>
    <w:p w14:paraId="6E96F18C" w14:textId="372CD9F2" w:rsidR="00ED593F" w:rsidRDefault="00630214" w:rsidP="00ED593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D593F">
        <w:t xml:space="preserve"> </w:t>
      </w:r>
      <w:r w:rsidR="001A035E">
        <w:t>–</w:t>
      </w:r>
      <w:r w:rsidR="00ED593F">
        <w:t xml:space="preserve"> </w:t>
      </w:r>
      <w:r w:rsidR="00876024">
        <w:t>индекс элемента</w:t>
      </w:r>
      <w:r w:rsidR="001A035E">
        <w:t xml:space="preserve"> в перечне возможных значений дискретной переменной</w:t>
      </w:r>
      <w:r w:rsidR="00876024">
        <w:t xml:space="preserve">, </w:t>
      </w:r>
      <w:r w:rsidR="001A035E">
        <w:t xml:space="preserve">соответствующий </w:t>
      </w:r>
      <w:r w:rsidR="009E7AD7">
        <w:t>лучшему предыдущему удачному шагу оптимизации</w:t>
      </w:r>
      <w:r w:rsidR="00EA1D2E">
        <w:t>;</w:t>
      </w:r>
    </w:p>
    <w:p w14:paraId="5173A344" w14:textId="18734D8D" w:rsidR="00EA1D2E" w:rsidRPr="008806AD" w:rsidRDefault="00D14B0E" w:rsidP="00ED593F">
      <m:oMath>
        <m:r>
          <w:rPr>
            <w:rFonts w:ascii="Cambria Math" w:hAnsi="Cambria Math"/>
          </w:rPr>
          <m:t>t</m:t>
        </m:r>
      </m:oMath>
      <w:r w:rsidR="00DF6C02">
        <w:t xml:space="preserve"> – </w:t>
      </w:r>
      <w:r w:rsidR="00751876">
        <w:t xml:space="preserve">число значений, которые может принимать </w:t>
      </w:r>
      <w:proofErr w:type="spellStart"/>
      <w:r w:rsidR="008806AD">
        <w:rPr>
          <w:lang w:val="en-US"/>
        </w:rPr>
        <w:t>i</w:t>
      </w:r>
      <w:proofErr w:type="spellEnd"/>
      <w:r w:rsidR="008806AD">
        <w:t>-</w:t>
      </w:r>
      <w:proofErr w:type="spellStart"/>
      <w:r w:rsidR="008806AD">
        <w:t>ая</w:t>
      </w:r>
      <w:proofErr w:type="spellEnd"/>
      <w:r w:rsidR="008806AD">
        <w:t xml:space="preserve"> дискретная переменная.</w:t>
      </w:r>
    </w:p>
    <w:p w14:paraId="05678CAD" w14:textId="7F790D6C" w:rsidR="00A24D53" w:rsidRDefault="00A24D53" w:rsidP="00BA4D62">
      <w:pPr>
        <w:pStyle w:val="20"/>
      </w:pPr>
      <w:r>
        <w:lastRenderedPageBreak/>
        <w:t xml:space="preserve">Участвующие </w:t>
      </w:r>
      <w:r w:rsidR="004E2944">
        <w:t>п</w:t>
      </w:r>
      <w:r>
        <w:t>еременные</w:t>
      </w:r>
    </w:p>
    <w:p w14:paraId="05678CAE" w14:textId="027F368B" w:rsidR="00244526" w:rsidRDefault="00700CFA" w:rsidP="00C03872">
      <w:pPr>
        <w:pStyle w:val="30"/>
        <w:pageBreakBefore w:val="0"/>
      </w:pPr>
      <w:r>
        <w:t>Вводные</w:t>
      </w:r>
      <w:r w:rsidR="00244526">
        <w:t xml:space="preserve"> данные</w:t>
      </w:r>
    </w:p>
    <w:p w14:paraId="057097DC" w14:textId="339120D1" w:rsidR="003C42FA" w:rsidRDefault="00D91A6D" w:rsidP="008B588D">
      <w:r>
        <w:t xml:space="preserve">Исходными данными внутри программы являются переменные, не </w:t>
      </w:r>
      <w:r w:rsidR="006B02B4">
        <w:t>участвующие в алгоритме оптимизации</w:t>
      </w:r>
      <w:r w:rsidR="008E35CB">
        <w:t xml:space="preserve">: </w:t>
      </w:r>
      <w:r w:rsidR="00225691">
        <w:t xml:space="preserve">не оптимизируемые в рамках данной программы </w:t>
      </w:r>
      <w:r w:rsidR="00066432">
        <w:t xml:space="preserve">технические </w:t>
      </w:r>
      <w:r w:rsidR="0007781F">
        <w:t>характеристики</w:t>
      </w:r>
      <w:r w:rsidR="00066432">
        <w:t xml:space="preserve"> корабля, </w:t>
      </w:r>
      <w:r w:rsidR="00E00FC2">
        <w:t xml:space="preserve">а также ограничения </w:t>
      </w:r>
      <w:r w:rsidR="0007781F">
        <w:t xml:space="preserve">и данные для </w:t>
      </w:r>
      <w:r w:rsidR="00E00FC2">
        <w:t>проверки</w:t>
      </w:r>
      <w:r w:rsidR="00741C17">
        <w:t xml:space="preserve"> остойчивости</w:t>
      </w:r>
      <w:r w:rsidR="00E00FC2">
        <w:t xml:space="preserve"> общего проектирования </w:t>
      </w:r>
      <w:r w:rsidR="009403EF">
        <w:t>корабля или судна.</w:t>
      </w:r>
    </w:p>
    <w:p w14:paraId="1538EBA4" w14:textId="5FD6D4D2" w:rsidR="009403EF" w:rsidRDefault="00A24D53" w:rsidP="00BA4D62">
      <w:pPr>
        <w:pStyle w:val="40"/>
      </w:pPr>
      <w:r w:rsidRPr="009403EF">
        <w:t xml:space="preserve">Главные размерения </w:t>
      </w:r>
      <w:r w:rsidR="00CA19A3">
        <w:t xml:space="preserve">и свойства </w:t>
      </w:r>
      <w:r w:rsidRPr="009403EF">
        <w:t>корабля</w:t>
      </w:r>
    </w:p>
    <w:p w14:paraId="05678CB0" w14:textId="13F09A95" w:rsidR="00A24D53" w:rsidRPr="009403EF" w:rsidRDefault="00A24D53" w:rsidP="00415D5B">
      <w:pPr>
        <w:pStyle w:val="a2"/>
      </w:pPr>
      <w:r w:rsidRPr="009403EF">
        <w:rPr>
          <w:lang w:val="en-US"/>
        </w:rPr>
        <w:t>L</w:t>
      </w:r>
      <w:r w:rsidRPr="009403EF">
        <w:t xml:space="preserve"> – длина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1" w14:textId="1066FB7B" w:rsidR="00A24D53" w:rsidRPr="009403EF" w:rsidRDefault="00A24D53" w:rsidP="009403EF">
      <w:pPr>
        <w:pStyle w:val="a2"/>
      </w:pPr>
      <w:r w:rsidRPr="009403EF">
        <w:rPr>
          <w:lang w:val="en-US"/>
        </w:rPr>
        <w:t>B</w:t>
      </w:r>
      <w:r w:rsidRPr="009403EF">
        <w:t xml:space="preserve"> – ширина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2" w14:textId="59CA5DBF" w:rsidR="00A24D53" w:rsidRPr="009403EF" w:rsidRDefault="00A24D53" w:rsidP="009403EF">
      <w:pPr>
        <w:pStyle w:val="a2"/>
      </w:pPr>
      <w:r w:rsidRPr="009403EF">
        <w:rPr>
          <w:lang w:val="en-US"/>
        </w:rPr>
        <w:t>T</w:t>
      </w:r>
      <w:r w:rsidRPr="009403EF">
        <w:t xml:space="preserve"> – осадка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3" w14:textId="437B4DD7" w:rsidR="00A24D53" w:rsidRPr="009403EF" w:rsidRDefault="00A24D53" w:rsidP="009403EF">
      <w:pPr>
        <w:pStyle w:val="a2"/>
      </w:pPr>
      <w:r w:rsidRPr="009403EF">
        <w:rPr>
          <w:lang w:val="en-US"/>
        </w:rPr>
        <w:t>H</w:t>
      </w:r>
      <w:r w:rsidRPr="009403EF">
        <w:t xml:space="preserve"> – высота борта</w:t>
      </w:r>
      <w:r w:rsidR="00321EF5">
        <w:t xml:space="preserve">, </w:t>
      </w:r>
      <w:proofErr w:type="gramStart"/>
      <w:r w:rsidR="00321EF5">
        <w:t>м</w:t>
      </w:r>
      <w:r w:rsidR="002B646A">
        <w:t>;</w:t>
      </w:r>
      <w:proofErr w:type="gramEnd"/>
    </w:p>
    <w:p w14:paraId="05678CB4" w14:textId="6C6608B2" w:rsidR="00A24D53" w:rsidRPr="009403EF" w:rsidRDefault="00A24D53" w:rsidP="009403EF">
      <w:pPr>
        <w:pStyle w:val="a2"/>
      </w:pPr>
      <w:r w:rsidRPr="009403EF">
        <w:t>δ – коэффициент общей полноты</w:t>
      </w:r>
      <w:r w:rsidR="00321EF5">
        <w:t>, м</w:t>
      </w:r>
      <w:r w:rsidR="002B646A">
        <w:t>;</w:t>
      </w:r>
    </w:p>
    <w:p w14:paraId="05678CB5" w14:textId="21687B78" w:rsidR="00A24D53" w:rsidRPr="009403EF" w:rsidRDefault="00630214" w:rsidP="009403EF">
      <w:pPr>
        <w:pStyle w:val="a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DS</m:t>
            </m:r>
          </m:sub>
        </m:sSub>
      </m:oMath>
      <w:r w:rsidR="00A24D53" w:rsidRPr="009403EF">
        <w:t xml:space="preserve"> – коэффициент развитости надстроек</w:t>
      </w:r>
      <w:r w:rsidR="00321EF5">
        <w:t>, м</w:t>
      </w:r>
      <w:r w:rsidR="002B646A">
        <w:t>;</w:t>
      </w:r>
    </w:p>
    <w:p w14:paraId="05678CBE" w14:textId="1C2C1D86" w:rsidR="00244526" w:rsidRPr="009403EF" w:rsidRDefault="00626B3F" w:rsidP="009403EF">
      <w:pPr>
        <w:pStyle w:val="a2"/>
      </w:pPr>
      <w:r>
        <w:rPr>
          <w:lang w:val="en-US"/>
        </w:rPr>
        <w:t>GM</w:t>
      </w:r>
      <w:r w:rsidR="00973106">
        <w:t xml:space="preserve"> – поперечная метацентрическая высота (МЦВ)</w:t>
      </w:r>
      <w:r w:rsidR="00321EF5">
        <w:t>, м</w:t>
      </w:r>
      <w:r w:rsidR="002B646A">
        <w:t>.</w:t>
      </w:r>
    </w:p>
    <w:p w14:paraId="05678CBF" w14:textId="2D48E06F" w:rsidR="004265AE" w:rsidRPr="009403EF" w:rsidRDefault="00973106" w:rsidP="00BA4D62">
      <w:pPr>
        <w:pStyle w:val="40"/>
      </w:pPr>
      <w:r>
        <w:t>Постоянные величины</w:t>
      </w:r>
    </w:p>
    <w:p w14:paraId="05678CC0" w14:textId="34240956" w:rsidR="00244526" w:rsidRPr="009403EF" w:rsidRDefault="00244526" w:rsidP="009403EF">
      <w:pPr>
        <w:pStyle w:val="a2"/>
      </w:pPr>
      <w:proofErr w:type="spellStart"/>
      <w:r w:rsidRPr="009403EF">
        <w:rPr>
          <w:lang w:val="en-US"/>
        </w:rPr>
        <w:t>p</w:t>
      </w:r>
      <w:r w:rsidR="001C4D83" w:rsidRPr="00755F52">
        <w:rPr>
          <w:vertAlign w:val="subscript"/>
          <w:lang w:val="en-US"/>
        </w:rPr>
        <w:t>W</w:t>
      </w:r>
      <w:proofErr w:type="spellEnd"/>
      <w:r w:rsidRPr="009403EF">
        <w:t xml:space="preserve"> = 1200 Па</w:t>
      </w:r>
      <w:r w:rsidR="00973106">
        <w:t xml:space="preserve"> – давление </w:t>
      </w:r>
      <w:proofErr w:type="gramStart"/>
      <w:r w:rsidR="00973106">
        <w:t>ветра</w:t>
      </w:r>
      <w:r w:rsidR="002B646A">
        <w:t>;</w:t>
      </w:r>
      <w:proofErr w:type="gramEnd"/>
    </w:p>
    <w:p w14:paraId="05678CC2" w14:textId="0A4B82E3" w:rsidR="00244526" w:rsidRDefault="00244526" w:rsidP="009403EF">
      <w:pPr>
        <w:pStyle w:val="a2"/>
      </w:pPr>
      <w:r w:rsidRPr="009403EF">
        <w:t>θ = 15 градусов</w:t>
      </w:r>
      <w:r w:rsidR="00973106">
        <w:t xml:space="preserve"> – максимально допустимый угол крена от действия ветра</w:t>
      </w:r>
      <w:r w:rsidR="002B646A">
        <w:t>.</w:t>
      </w:r>
    </w:p>
    <w:p w14:paraId="59AC8B71" w14:textId="5AC9D5E0" w:rsidR="00AC4662" w:rsidRDefault="003D0224" w:rsidP="00CD72AF">
      <w:pPr>
        <w:pStyle w:val="40"/>
      </w:pPr>
      <w:r>
        <w:t xml:space="preserve">Описание </w:t>
      </w:r>
      <w:r w:rsidR="00B769BC">
        <w:t>огибающей силуэта</w:t>
      </w:r>
    </w:p>
    <w:p w14:paraId="751F61E4" w14:textId="39F078B5" w:rsidR="00AC4662" w:rsidRPr="004E57AC" w:rsidRDefault="004E57AC" w:rsidP="004E57AC">
      <w:pPr>
        <w:pStyle w:val="a2"/>
      </w:pPr>
      <w:r>
        <w:rPr>
          <w:lang w:val="en-US"/>
        </w:rPr>
        <w:t>t</w:t>
      </w:r>
      <w:r w:rsidR="001551B4" w:rsidRPr="001551B4">
        <w:t>’</w:t>
      </w:r>
      <w:r w:rsidRPr="004E57AC">
        <w:t xml:space="preserve"> </w:t>
      </w:r>
      <w:r w:rsidR="00AC4662" w:rsidRPr="00122301">
        <w:t xml:space="preserve">– </w:t>
      </w:r>
      <w:r w:rsidR="00AC4662">
        <w:t xml:space="preserve">заданное значение </w:t>
      </w:r>
      <w:r w:rsidR="00594EF9">
        <w:t xml:space="preserve">максимальной </w:t>
      </w:r>
      <w:r w:rsidR="0052793D">
        <w:t>аппликаты</w:t>
      </w:r>
      <w:r w:rsidR="00594EF9">
        <w:t xml:space="preserve"> </w:t>
      </w:r>
      <w:r w:rsidR="00AC4662">
        <w:t>огибающей силуэта</w:t>
      </w:r>
      <w:r>
        <w:t>,</w:t>
      </w:r>
      <w:r w:rsidR="00CD6E29">
        <w:rPr>
          <w:lang w:val="en-US"/>
        </w:rPr>
        <w:t> </w:t>
      </w:r>
      <w:proofErr w:type="gramStart"/>
      <w:r>
        <w:t>м;</w:t>
      </w:r>
      <w:proofErr w:type="gramEnd"/>
    </w:p>
    <w:p w14:paraId="1C508DA6" w14:textId="3BFBDF21" w:rsidR="00741C17" w:rsidRDefault="00710F7F" w:rsidP="004E57AC">
      <w:pPr>
        <w:pStyle w:val="a2"/>
      </w:pPr>
      <w:r>
        <w:rPr>
          <w:lang w:val="en-US"/>
        </w:rPr>
        <w:t>q</w:t>
      </w:r>
      <w:r w:rsidR="003F5664" w:rsidRPr="003F5664">
        <w:t>’</w:t>
      </w:r>
      <w:r w:rsidRPr="004E57AC">
        <w:t xml:space="preserve"> – </w:t>
      </w:r>
      <w:r>
        <w:t xml:space="preserve">относительная абсцисса </w:t>
      </w:r>
      <w:r w:rsidR="004E57AC">
        <w:t>максимума огибающей силуэта</w:t>
      </w:r>
      <w:r w:rsidR="00337B95">
        <w:t xml:space="preserve"> (доли длины</w:t>
      </w:r>
      <w:proofErr w:type="gramStart"/>
      <w:r w:rsidR="00337B95">
        <w:t>);</w:t>
      </w:r>
      <w:proofErr w:type="gramEnd"/>
    </w:p>
    <w:p w14:paraId="224C682A" w14:textId="05301787" w:rsidR="001A56A8" w:rsidRPr="00710F7F" w:rsidRDefault="00783FA2" w:rsidP="001A56A8">
      <w:pPr>
        <w:pStyle w:val="a2"/>
      </w:pPr>
      <w:r>
        <w:rPr>
          <w:lang w:val="en-US"/>
        </w:rPr>
        <w:t>p</w:t>
      </w:r>
      <w:r w:rsidR="00C133B5" w:rsidRPr="00C133B5">
        <w:t>’</w:t>
      </w:r>
      <w:r w:rsidRPr="001A56A8">
        <w:t xml:space="preserve"> </w:t>
      </w:r>
      <w:r w:rsidR="002F567C" w:rsidRPr="001A56A8">
        <w:t>–</w:t>
      </w:r>
      <w:r w:rsidRPr="001A56A8">
        <w:t xml:space="preserve"> </w:t>
      </w:r>
      <w:r>
        <w:t>относи</w:t>
      </w:r>
      <w:r w:rsidR="002F567C">
        <w:t xml:space="preserve">тельное аппликата </w:t>
      </w:r>
      <w:r w:rsidR="001A56A8">
        <w:t>огибающей силуэта на</w:t>
      </w:r>
      <w:r w:rsidR="00EE452E" w:rsidRPr="00EE452E">
        <w:t xml:space="preserve"> </w:t>
      </w:r>
      <w:r w:rsidR="00EE452E">
        <w:t>кормовом</w:t>
      </w:r>
      <w:r w:rsidR="001A56A8">
        <w:t xml:space="preserve"> </w:t>
      </w:r>
      <w:r w:rsidR="00EB2636">
        <w:t>перпендикуля</w:t>
      </w:r>
      <w:r w:rsidR="001A56A8">
        <w:t>ре</w:t>
      </w:r>
      <w:r w:rsidR="00BF4072">
        <w:t xml:space="preserve"> (доля </w:t>
      </w:r>
      <w:r w:rsidR="00BF4072">
        <w:rPr>
          <w:lang w:val="en-US"/>
        </w:rPr>
        <w:t>t</w:t>
      </w:r>
      <w:r w:rsidR="00BF4072" w:rsidRPr="00CD6E29">
        <w:t>’</w:t>
      </w:r>
      <w:r w:rsidR="00BF4072">
        <w:t>)</w:t>
      </w:r>
      <w:r w:rsidR="00EE452E">
        <w:t>.</w:t>
      </w:r>
    </w:p>
    <w:p w14:paraId="05678CC6" w14:textId="7BBEFB54" w:rsidR="00244526" w:rsidRDefault="00C03872" w:rsidP="00BA4D62">
      <w:pPr>
        <w:pStyle w:val="30"/>
      </w:pPr>
      <w:r>
        <w:lastRenderedPageBreak/>
        <w:t>Параметры блоков надстройки</w:t>
      </w:r>
    </w:p>
    <w:p w14:paraId="05678CC7" w14:textId="27125CB9" w:rsidR="00244526" w:rsidRDefault="00674E96" w:rsidP="00DD6DF6">
      <w:pPr>
        <w:keepNext/>
      </w:pPr>
      <w:r>
        <w:t xml:space="preserve">Архитектура </w:t>
      </w:r>
      <w:r w:rsidR="00C02F45">
        <w:t xml:space="preserve">надстройки </w:t>
      </w:r>
      <w:r>
        <w:t xml:space="preserve">компонуется из отдельных друг от друга </w:t>
      </w:r>
      <w:r w:rsidR="002A1F26">
        <w:t>блоков, обладающих следующими характеристиками:</w:t>
      </w:r>
    </w:p>
    <w:p w14:paraId="779FBB25" w14:textId="2FF75D3A" w:rsidR="002A1F26" w:rsidRDefault="0063021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Li</m:t>
            </m:r>
          </m:sub>
        </m:sSub>
      </m:oMath>
      <w:r w:rsidR="00393C21">
        <w:t xml:space="preserve"> – коэффициент </w:t>
      </w:r>
      <w:r w:rsidR="003B22F0">
        <w:t xml:space="preserve">пропорциональности </w:t>
      </w:r>
      <w:r w:rsidR="00393C21">
        <w:t xml:space="preserve">длины </w:t>
      </w:r>
      <w:proofErr w:type="spellStart"/>
      <w:r w:rsidR="00393C21">
        <w:rPr>
          <w:lang w:val="en-US"/>
        </w:rPr>
        <w:t>i</w:t>
      </w:r>
      <w:proofErr w:type="spellEnd"/>
      <w:r w:rsidR="00393C21" w:rsidRPr="00393C21">
        <w:t>-</w:t>
      </w:r>
      <w:r w:rsidR="00393C21">
        <w:t xml:space="preserve">го блока надстройки. Определяет </w:t>
      </w:r>
      <w:r w:rsidR="00D13AF4">
        <w:t xml:space="preserve">относительную длину блока </w:t>
      </w:r>
      <w:r w:rsidR="000F18E0">
        <w:t xml:space="preserve">по сравнению с длиной </w:t>
      </w:r>
      <w:r w:rsidR="000F18E0">
        <w:rPr>
          <w:lang w:val="en-US"/>
        </w:rPr>
        <w:t>L</w:t>
      </w:r>
      <w:r w:rsidR="000F18E0" w:rsidRPr="000F18E0">
        <w:t>;</w:t>
      </w:r>
    </w:p>
    <w:p w14:paraId="1885A986" w14:textId="6DD90E90" w:rsidR="000F18E0" w:rsidRDefault="0063021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Hi</m:t>
            </m:r>
          </m:sub>
        </m:sSub>
      </m:oMath>
      <w:r w:rsidR="00F95AE4" w:rsidRPr="00F95AE4">
        <w:t xml:space="preserve"> – </w:t>
      </w:r>
      <w:r w:rsidR="00F95AE4">
        <w:t xml:space="preserve">коэффициент </w:t>
      </w:r>
      <w:r w:rsidR="003B22F0">
        <w:t xml:space="preserve">пропорциональности </w:t>
      </w:r>
      <w:r w:rsidR="00F95AE4">
        <w:t xml:space="preserve">высоты </w:t>
      </w:r>
      <w:proofErr w:type="spellStart"/>
      <w:r w:rsidR="00F95AE4">
        <w:rPr>
          <w:lang w:val="en-US"/>
        </w:rPr>
        <w:t>i</w:t>
      </w:r>
      <w:proofErr w:type="spellEnd"/>
      <w:r w:rsidR="00F95AE4">
        <w:t xml:space="preserve">-го блока надстройки. Определяет относительную высоту </w:t>
      </w:r>
      <w:r w:rsidR="004336D1">
        <w:t xml:space="preserve">блока по сравнению с высотой надводного борта </w:t>
      </w:r>
      <w:r w:rsidR="004336D1">
        <w:rPr>
          <w:lang w:val="en-US"/>
        </w:rPr>
        <w:t>H</w:t>
      </w:r>
      <w:r w:rsidR="004336D1" w:rsidRPr="00244526">
        <w:rPr>
          <w:vertAlign w:val="subscript"/>
        </w:rPr>
        <w:t>Б</w:t>
      </w:r>
      <w:r w:rsidR="004336D1">
        <w:t>;</w:t>
      </w:r>
    </w:p>
    <w:p w14:paraId="0E1A004C" w14:textId="2E8FD431" w:rsidR="004336D1" w:rsidRDefault="0063021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F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носовой стенки блока;</w:t>
      </w:r>
    </w:p>
    <w:p w14:paraId="3F5BDA51" w14:textId="778DEC3E" w:rsidR="004336D1" w:rsidRDefault="0063021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>
        <w:t xml:space="preserve"> – угол наклона кормовой стенки блока;</w:t>
      </w:r>
    </w:p>
    <w:p w14:paraId="73A0CC9F" w14:textId="5FED197E" w:rsidR="004336D1" w:rsidRDefault="00630214" w:rsidP="000F18E0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336D1" w:rsidRPr="00CF1FEF">
        <w:t xml:space="preserve"> – </w:t>
      </w:r>
      <w:r w:rsidR="004336D1">
        <w:t xml:space="preserve">ордината </w:t>
      </w:r>
      <w:r w:rsidR="00CF1FEF">
        <w:t>размещения блока относительно единой системы координат корабля;</w:t>
      </w:r>
    </w:p>
    <w:p w14:paraId="2F3BC683" w14:textId="0B5AFDEE" w:rsidR="00CF1FEF" w:rsidRDefault="00630214" w:rsidP="00CF1FEF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F1FEF" w:rsidRPr="00CF1FEF">
        <w:t xml:space="preserve"> – </w:t>
      </w:r>
      <w:r w:rsidR="00CF1FEF">
        <w:t>аппликата размещения блока относительно единой системы координат корабля</w:t>
      </w:r>
      <w:r w:rsidR="00CC212F">
        <w:t>.</w:t>
      </w:r>
    </w:p>
    <w:p w14:paraId="188CF511" w14:textId="744AF6F9" w:rsidR="00884424" w:rsidRDefault="00884424" w:rsidP="00DF328C">
      <w:pPr>
        <w:keepNext/>
      </w:pPr>
      <w:r>
        <w:t>Блоки надстройки задаются в произвольном количестве</w:t>
      </w:r>
      <w:r w:rsidR="00164734" w:rsidRPr="00164734">
        <w:t xml:space="preserve"> </w:t>
      </w:r>
      <w:r>
        <w:t>оператором</w:t>
      </w:r>
      <w:r w:rsidR="00B00DA1">
        <w:t>,</w:t>
      </w:r>
      <w:r>
        <w:t xml:space="preserve"> с отметкой о соответствующих функциональных характеристиках</w:t>
      </w:r>
      <w:r w:rsidR="00B00DA1">
        <w:t xml:space="preserve">. В алгоритме эти характеристики описываются </w:t>
      </w:r>
      <w:r w:rsidR="00B973CC">
        <w:t>логическими маркерами (истина/ложь)</w:t>
      </w:r>
      <w:r>
        <w:t>:</w:t>
      </w:r>
    </w:p>
    <w:p w14:paraId="168649BF" w14:textId="2E1F3D50" w:rsidR="00884424" w:rsidRDefault="00884424" w:rsidP="00884424">
      <w:pPr>
        <w:pStyle w:val="a2"/>
      </w:pPr>
      <w:r>
        <w:t xml:space="preserve">обитаемость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753C08">
        <w:t>;</w:t>
      </w:r>
    </w:p>
    <w:p w14:paraId="650478CC" w14:textId="7D53832C" w:rsidR="00C72AB1" w:rsidRPr="00CB3DCE" w:rsidRDefault="00455232" w:rsidP="00884424">
      <w:pPr>
        <w:pStyle w:val="a2"/>
      </w:pPr>
      <w:r>
        <w:t>размещение фазированной антенной решётки (ФАР)</w:t>
      </w:r>
      <w:r w:rsidR="00C03470" w:rsidRPr="00C03470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PA</m:t>
            </m:r>
          </m:sub>
        </m:sSub>
      </m:oMath>
      <w:r w:rsidR="00753C08">
        <w:t>;</w:t>
      </w:r>
    </w:p>
    <w:p w14:paraId="41AB154A" w14:textId="07DC32A3" w:rsidR="00CB3DCE" w:rsidRDefault="00436C0E" w:rsidP="00884424">
      <w:pPr>
        <w:pStyle w:val="a2"/>
      </w:pPr>
      <w:r>
        <w:t>фок-</w:t>
      </w:r>
      <w:r w:rsidR="004C2127">
        <w:t>мачта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FM</m:t>
            </m:r>
          </m:sub>
        </m:sSub>
      </m:oMath>
      <w:r w:rsidR="00753C08">
        <w:t>;</w:t>
      </w:r>
    </w:p>
    <w:p w14:paraId="5CD368E7" w14:textId="258F503D" w:rsidR="0080399E" w:rsidRDefault="0080399E" w:rsidP="00884424">
      <w:pPr>
        <w:pStyle w:val="a2"/>
      </w:pPr>
      <w:r>
        <w:t xml:space="preserve">грот-мачта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MM</m:t>
            </m:r>
          </m:sub>
        </m:sSub>
      </m:oMath>
      <w:r w:rsidR="00753C08">
        <w:t>;</w:t>
      </w:r>
    </w:p>
    <w:p w14:paraId="43D08736" w14:textId="0605F068" w:rsidR="004C2127" w:rsidRDefault="004C2127" w:rsidP="00884424">
      <w:pPr>
        <w:pStyle w:val="a2"/>
      </w:pPr>
      <w:r>
        <w:t>дымовая труба</w:t>
      </w:r>
      <w:r w:rsidR="0080399E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</m:sub>
        </m:sSub>
      </m:oMath>
      <w:r w:rsidR="00753C08">
        <w:t>;</w:t>
      </w:r>
    </w:p>
    <w:p w14:paraId="0C5748E7" w14:textId="2CE47AC2" w:rsidR="0080399E" w:rsidRPr="00753C08" w:rsidRDefault="002916E5" w:rsidP="00DF328C">
      <w:pPr>
        <w:pStyle w:val="a2"/>
        <w:keepNext w:val="0"/>
      </w:pPr>
      <w:r>
        <w:t>размещение рулевой рубки</w:t>
      </w:r>
      <w:r w:rsidR="000A4EED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</m:sSub>
      </m:oMath>
      <w:r w:rsidR="00753C08">
        <w:t>.</w:t>
      </w:r>
    </w:p>
    <w:p w14:paraId="260CD9A6" w14:textId="77777777" w:rsidR="005A30A2" w:rsidRDefault="003215C2" w:rsidP="005A30A2">
      <w:pPr>
        <w:keepNext/>
      </w:pPr>
      <w:r>
        <w:t>Также</w:t>
      </w:r>
      <w:r w:rsidR="00803572">
        <w:t>, для соблюдени</w:t>
      </w:r>
      <w:r w:rsidR="000975D8">
        <w:t>я</w:t>
      </w:r>
      <w:r w:rsidR="00803572">
        <w:t xml:space="preserve"> условий порядка и непересечения</w:t>
      </w:r>
      <w:r w:rsidR="000975D8">
        <w:t>,</w:t>
      </w:r>
      <w:r w:rsidR="00803572">
        <w:t xml:space="preserve"> задаются </w:t>
      </w:r>
      <w:r w:rsidR="00E65C4A">
        <w:t xml:space="preserve">маркеры </w:t>
      </w:r>
      <w:r w:rsidR="00441800">
        <w:t xml:space="preserve">последовательного </w:t>
      </w:r>
      <w:r w:rsidR="00176DDC">
        <w:t>позиционирования</w:t>
      </w:r>
      <w:r w:rsidR="000975D8">
        <w:t xml:space="preserve"> объекта</w:t>
      </w:r>
      <w:r w:rsidR="005A30A2">
        <w:t>:</w:t>
      </w:r>
    </w:p>
    <w:p w14:paraId="30C9F0FA" w14:textId="21892994" w:rsidR="005A30A2" w:rsidRPr="00A469F8" w:rsidRDefault="005A30A2" w:rsidP="005A30A2">
      <w:pPr>
        <w:pStyle w:val="a2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Pr="00A469F8">
        <w:t xml:space="preserve"> – </w:t>
      </w:r>
      <w:r>
        <w:t>маркер объектной привязки к блоку по высоте;</w:t>
      </w:r>
    </w:p>
    <w:p w14:paraId="4E2E8095" w14:textId="386FA7D6" w:rsidR="005A30A2" w:rsidRDefault="00630214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к блоку по длине;</w:t>
      </w:r>
    </w:p>
    <w:p w14:paraId="2E86953C" w14:textId="16E8E312" w:rsidR="00E66F17" w:rsidRPr="00A469F8" w:rsidRDefault="00630214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E66F17">
        <w:t xml:space="preserve"> – расстояние </w:t>
      </w:r>
      <w:r w:rsidR="00151206">
        <w:t>до родительского блока;</w:t>
      </w:r>
    </w:p>
    <w:p w14:paraId="6907C532" w14:textId="77777777" w:rsidR="005A30A2" w:rsidRPr="00A469F8" w:rsidRDefault="00630214" w:rsidP="005A30A2">
      <w:pPr>
        <w:pStyle w:val="a2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блока сверху;</w:t>
      </w:r>
    </w:p>
    <w:p w14:paraId="6A24ECAC" w14:textId="6AD6CBE5" w:rsidR="005A30A2" w:rsidRPr="00A469F8" w:rsidRDefault="00630214" w:rsidP="00DF328C">
      <w:pPr>
        <w:pStyle w:val="a2"/>
        <w:keepNext w:val="0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MS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5A30A2" w:rsidRPr="00A469F8">
        <w:t xml:space="preserve"> – </w:t>
      </w:r>
      <w:r w:rsidR="005A30A2">
        <w:t>маркер объектной привязки блока с носа</w:t>
      </w:r>
      <w:r w:rsidR="005A30A2" w:rsidRPr="003729BF">
        <w:t>.</w:t>
      </w:r>
    </w:p>
    <w:p w14:paraId="1298F7CA" w14:textId="6A0075EE" w:rsidR="00F93AB4" w:rsidRDefault="000975D8" w:rsidP="005A30A2">
      <w:r>
        <w:lastRenderedPageBreak/>
        <w:t xml:space="preserve">При </w:t>
      </w:r>
      <w:r w:rsidR="00176DDC">
        <w:t xml:space="preserve">последовательном создании объектов, в соответствующих маркерах отмечается </w:t>
      </w:r>
      <w:r w:rsidR="00A469F8">
        <w:t>опирание на уже созданные объекты</w:t>
      </w:r>
      <w:r w:rsidR="00B00B42">
        <w:t>: по высоте снизу вверх, по длине с кормы в нос</w:t>
      </w:r>
      <w:r w:rsidR="00165B20">
        <w:t>. Для исключения двойной привязки вводится маркер привязанного объекта</w:t>
      </w:r>
      <w:r w:rsidR="00E41D1E">
        <w:t>, заполняе</w:t>
      </w:r>
      <w:r w:rsidR="009E0545">
        <w:t xml:space="preserve">мый автоматически при привязке дочернего объекта </w:t>
      </w:r>
      <w:r w:rsidR="009E0545">
        <w:rPr>
          <w:lang w:val="en-US"/>
        </w:rPr>
        <w:t>S</w:t>
      </w:r>
      <w:r w:rsidR="009E0545" w:rsidRPr="009E0545">
        <w:t xml:space="preserve"> (</w:t>
      </w:r>
      <w:r w:rsidR="004A6D47" w:rsidRPr="004A6D47">
        <w:rPr>
          <w:i/>
          <w:iCs/>
          <w:lang w:val="en-US"/>
        </w:rPr>
        <w:t>s</w:t>
      </w:r>
      <w:r w:rsidR="009E0545" w:rsidRPr="004A6D47">
        <w:rPr>
          <w:i/>
          <w:iCs/>
          <w:lang w:val="en-US"/>
        </w:rPr>
        <w:t>lave</w:t>
      </w:r>
      <w:r w:rsidR="009E0545" w:rsidRPr="009E0545">
        <w:t xml:space="preserve">) </w:t>
      </w:r>
      <w:r w:rsidR="009E0545">
        <w:t>в блоке родительского объекта</w:t>
      </w:r>
      <w:r w:rsidR="009E0545" w:rsidRPr="009E0545">
        <w:t xml:space="preserve"> </w:t>
      </w:r>
      <w:r w:rsidR="004A6D47">
        <w:rPr>
          <w:lang w:val="en-US"/>
        </w:rPr>
        <w:t>H</w:t>
      </w:r>
      <w:r w:rsidR="004A6D47" w:rsidRPr="004A6D47">
        <w:t xml:space="preserve"> (</w:t>
      </w:r>
      <w:r w:rsidR="004A6D47" w:rsidRPr="004A6D47">
        <w:rPr>
          <w:i/>
          <w:iCs/>
          <w:lang w:val="en-US"/>
        </w:rPr>
        <w:t>host</w:t>
      </w:r>
      <w:r w:rsidR="004A6D47" w:rsidRPr="004A6D47">
        <w:t>)</w:t>
      </w:r>
      <w:r w:rsidR="009E0545">
        <w:t>.</w:t>
      </w:r>
      <w:r w:rsidR="00C32676">
        <w:t xml:space="preserve"> </w:t>
      </w:r>
      <w:r w:rsidR="00F93AB4">
        <w:t xml:space="preserve">Маркер хранит в себе ссылку на ранее созданный </w:t>
      </w:r>
      <w:r w:rsidR="00B60CE2">
        <w:t xml:space="preserve">оператором </w:t>
      </w:r>
      <w:r w:rsidR="00F93AB4">
        <w:t xml:space="preserve">объект. Объектная привязка </w:t>
      </w:r>
      <w:r w:rsidR="00C0051F">
        <w:t xml:space="preserve">к блоку </w:t>
      </w:r>
      <w:r w:rsidR="00724844">
        <w:t xml:space="preserve">по высоте </w:t>
      </w:r>
      <w:r w:rsidR="00F93AB4">
        <w:t>выполняется в обязательном порядке для всех объектов, кроме первого, так как он является главным родительским объектом.</w:t>
      </w:r>
      <w:r w:rsidR="00C32676">
        <w:t xml:space="preserve"> </w:t>
      </w:r>
      <w:r w:rsidR="00724844">
        <w:t xml:space="preserve">Объектная привязка блоков по длине выполняется для всех блоков, размещённых на </w:t>
      </w:r>
      <w:r w:rsidR="005A30A2">
        <w:t>одном и том же блоке.</w:t>
      </w:r>
    </w:p>
    <w:p w14:paraId="2EB90DEB" w14:textId="20A02570" w:rsidR="00FA4A04" w:rsidRDefault="00FA4A04" w:rsidP="005A30A2">
      <w:r>
        <w:t>Объектная привязка по длине может быть реализована без фактического совпадения носовой точки родительского объекта и кормовой точки дочернего объекта. В случае разведения родительского и дочернего объектов вводится расстояние между объектами</w:t>
      </w:r>
      <w:r w:rsidR="00CF5307" w:rsidRPr="00CF5307">
        <w:t xml:space="preserve">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LMH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2976B3">
        <w:t>.</w:t>
      </w:r>
    </w:p>
    <w:p w14:paraId="05678CC8" w14:textId="0EF0DE95" w:rsidR="00244526" w:rsidRDefault="00244526" w:rsidP="00BA4D62">
      <w:pPr>
        <w:pStyle w:val="30"/>
      </w:pPr>
      <w:r>
        <w:lastRenderedPageBreak/>
        <w:t>Определяемые переменные</w:t>
      </w:r>
    </w:p>
    <w:p w14:paraId="0BC214D1" w14:textId="095BCE32" w:rsidR="00700CFA" w:rsidRDefault="00EF097F" w:rsidP="00EF097F">
      <w:pPr>
        <w:pStyle w:val="40"/>
      </w:pPr>
      <w:r>
        <w:t>Надводный борт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03A650D7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7D80DD8A" w14:textId="5E84DDF2" w:rsidR="00700CFA" w:rsidRPr="008B46E0" w:rsidRDefault="00700CFA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FB=H-T, м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BFE44D" w14:textId="019697DC" w:rsidR="00700CFA" w:rsidRPr="00887168" w:rsidRDefault="00700CFA" w:rsidP="00AC7A5C">
            <w:pPr>
              <w:pStyle w:val="affff8"/>
            </w:pPr>
            <w:bookmarkStart w:id="1" w:name="_Ref54255267"/>
            <w:r w:rsidRPr="00887168">
              <w:t>(</w:t>
            </w:r>
            <w:fldSimple w:instr=" SEQ Формула \* ARABIC  \* MERGEFORMAT ">
              <w:r w:rsidR="00EA1A83">
                <w:rPr>
                  <w:noProof/>
                </w:rPr>
                <w:t>10</w:t>
              </w:r>
            </w:fldSimple>
            <w:r w:rsidRPr="00887168">
              <w:t>)</w:t>
            </w:r>
            <w:bookmarkEnd w:id="1"/>
          </w:p>
        </w:tc>
      </w:tr>
    </w:tbl>
    <w:p w14:paraId="419E7F41" w14:textId="54AC7205" w:rsidR="00EF097F" w:rsidRDefault="00EF097F" w:rsidP="00EF097F">
      <w:pPr>
        <w:pStyle w:val="40"/>
      </w:pPr>
      <w:r>
        <w:t>Пропорции золотого сечения</w:t>
      </w:r>
    </w:p>
    <w:p w14:paraId="77C0A8DC" w14:textId="5C55625A" w:rsidR="00700CFA" w:rsidRDefault="00700CFA" w:rsidP="00700CFA">
      <w:r>
        <w:t>Размеры блоков надстройки выбирается пропорционально размерам надводной части корпуса в соответствии с принципами «золотого сечения». Ограничением ряда пропорций является допустимая погрешность Формула пропорций для определения длины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191D7050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351B096B" w14:textId="77777777" w:rsidR="00700CFA" w:rsidRPr="008B46E0" w:rsidRDefault="00630214" w:rsidP="00AC7A5C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=1,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=0.618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≥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0.1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69450D55" w14:textId="4D3C476B" w:rsidR="00700CFA" w:rsidRPr="00887168" w:rsidRDefault="00700CFA" w:rsidP="00AC7A5C">
            <w:pPr>
              <w:pStyle w:val="affff8"/>
            </w:pPr>
            <w:bookmarkStart w:id="2" w:name="_Ref54255228"/>
            <w:r w:rsidRPr="00887168">
              <w:t>(</w:t>
            </w:r>
            <w:r w:rsidR="00630214">
              <w:fldChar w:fldCharType="begin"/>
            </w:r>
            <w:r w:rsidR="00630214">
              <w:instrText xml:space="preserve"> SEQ Формула \* ARABIC </w:instrText>
            </w:r>
            <w:r w:rsidR="00630214">
              <w:fldChar w:fldCharType="separate"/>
            </w:r>
            <w:r w:rsidR="00EA1A83">
              <w:rPr>
                <w:noProof/>
              </w:rPr>
              <w:t>11</w:t>
            </w:r>
            <w:r w:rsidR="00630214">
              <w:rPr>
                <w:noProof/>
              </w:rPr>
              <w:fldChar w:fldCharType="end"/>
            </w:r>
            <w:r w:rsidRPr="00887168">
              <w:t>)</w:t>
            </w:r>
            <w:bookmarkEnd w:id="2"/>
          </w:p>
        </w:tc>
      </w:tr>
    </w:tbl>
    <w:p w14:paraId="196A7F43" w14:textId="77777777" w:rsidR="00700CFA" w:rsidRDefault="00700CFA" w:rsidP="00700CFA">
      <w:pPr>
        <w:keepNext/>
      </w:pPr>
      <w:r>
        <w:t>Формула пропорций для определения высоты 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00CFA" w14:paraId="42A3616E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25A0EAC8" w14:textId="412ABAE6" w:rsidR="00700CFA" w:rsidRPr="008B46E0" w:rsidRDefault="00630214" w:rsidP="00AC7A5C">
            <w:pPr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.618</m:t>
                        </m:r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≤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FB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L</m:t>
                            </m:r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95BD266" w14:textId="527E857F" w:rsidR="00700CFA" w:rsidRPr="00887168" w:rsidRDefault="00700CFA" w:rsidP="00AC7A5C">
            <w:pPr>
              <w:pStyle w:val="affff8"/>
            </w:pPr>
            <w:bookmarkStart w:id="3" w:name="_Ref54255250"/>
            <w:r w:rsidRPr="00887168">
              <w:t>(</w:t>
            </w:r>
            <w:r w:rsidR="00630214">
              <w:fldChar w:fldCharType="begin"/>
            </w:r>
            <w:r w:rsidR="00630214">
              <w:instrText xml:space="preserve"> SEQ Формула \* ARABIC </w:instrText>
            </w:r>
            <w:r w:rsidR="00630214">
              <w:fldChar w:fldCharType="separate"/>
            </w:r>
            <w:r w:rsidR="00EA1A83">
              <w:rPr>
                <w:noProof/>
              </w:rPr>
              <w:t>12</w:t>
            </w:r>
            <w:r w:rsidR="00630214">
              <w:rPr>
                <w:noProof/>
              </w:rPr>
              <w:fldChar w:fldCharType="end"/>
            </w:r>
            <w:r w:rsidRPr="00887168">
              <w:t>)</w:t>
            </w:r>
            <w:bookmarkEnd w:id="3"/>
          </w:p>
        </w:tc>
      </w:tr>
    </w:tbl>
    <w:p w14:paraId="4997A271" w14:textId="3B21049C" w:rsidR="00700CFA" w:rsidRDefault="00EF097F" w:rsidP="00EF097F">
      <w:pPr>
        <w:pStyle w:val="40"/>
      </w:pPr>
      <w:r>
        <w:t>Параметры кубического полинома</w:t>
      </w:r>
    </w:p>
    <w:p w14:paraId="7CBAB028" w14:textId="4616A56F" w:rsidR="00EF097F" w:rsidRDefault="008C386D" w:rsidP="00EF097F">
      <w:r>
        <w:t>Аппликата максимума</w:t>
      </w:r>
      <w:r w:rsidR="00AA7B62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C386D" w14:paraId="08489782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631BF92A" w14:textId="4C7EB822" w:rsidR="008C386D" w:rsidRPr="008B46E0" w:rsidRDefault="008C386D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332A09E" w14:textId="296C1287" w:rsidR="008C386D" w:rsidRPr="00887168" w:rsidRDefault="008C386D" w:rsidP="00AC7A5C">
            <w:pPr>
              <w:pStyle w:val="affff8"/>
            </w:pPr>
            <w:bookmarkStart w:id="4" w:name="_Ref54255647"/>
            <w:r w:rsidRPr="00887168">
              <w:t>(</w:t>
            </w:r>
            <w:r w:rsidR="00630214">
              <w:fldChar w:fldCharType="begin"/>
            </w:r>
            <w:r w:rsidR="00630214">
              <w:instrText xml:space="preserve"> SEQ Формула \* ARABIC </w:instrText>
            </w:r>
            <w:r w:rsidR="00630214">
              <w:fldChar w:fldCharType="separate"/>
            </w:r>
            <w:r w:rsidR="00EA1A83">
              <w:rPr>
                <w:noProof/>
              </w:rPr>
              <w:t>13</w:t>
            </w:r>
            <w:r w:rsidR="00630214">
              <w:rPr>
                <w:noProof/>
              </w:rPr>
              <w:fldChar w:fldCharType="end"/>
            </w:r>
            <w:r w:rsidRPr="00887168">
              <w:t>)</w:t>
            </w:r>
            <w:bookmarkEnd w:id="4"/>
          </w:p>
        </w:tc>
      </w:tr>
    </w:tbl>
    <w:p w14:paraId="54086253" w14:textId="76602FF0" w:rsidR="00EF097F" w:rsidRPr="00AA7B62" w:rsidRDefault="00AA7B62" w:rsidP="00EF097F">
      <w:r>
        <w:t>Абсцисса максимума,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A7B62" w14:paraId="1225C97E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1554009B" w14:textId="683754DF" w:rsidR="00AA7B62" w:rsidRPr="00DC18F4" w:rsidRDefault="00AA7B62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2A80071" w14:textId="76351352" w:rsidR="00AA7B62" w:rsidRPr="00887168" w:rsidRDefault="00AA7B62" w:rsidP="00AC7A5C">
            <w:pPr>
              <w:pStyle w:val="affff8"/>
            </w:pPr>
            <w:bookmarkStart w:id="5" w:name="_Ref54255650"/>
            <w:r w:rsidRPr="00887168">
              <w:t>(</w:t>
            </w:r>
            <w:r w:rsidR="00630214">
              <w:fldChar w:fldCharType="begin"/>
            </w:r>
            <w:r w:rsidR="00630214">
              <w:instrText xml:space="preserve"> SEQ Формула \* ARABIC </w:instrText>
            </w:r>
            <w:r w:rsidR="00630214">
              <w:fldChar w:fldCharType="separate"/>
            </w:r>
            <w:r w:rsidR="00EA1A83">
              <w:rPr>
                <w:noProof/>
              </w:rPr>
              <w:t>14</w:t>
            </w:r>
            <w:r w:rsidR="00630214">
              <w:rPr>
                <w:noProof/>
              </w:rPr>
              <w:fldChar w:fldCharType="end"/>
            </w:r>
            <w:r w:rsidRPr="00887168">
              <w:t>)</w:t>
            </w:r>
            <w:bookmarkEnd w:id="5"/>
          </w:p>
        </w:tc>
      </w:tr>
    </w:tbl>
    <w:p w14:paraId="7CA5FEC3" w14:textId="4388C294" w:rsidR="00EF097F" w:rsidRDefault="00165D54" w:rsidP="00EF097F">
      <w:r>
        <w:t>Аппликата огибающей силуэта на кормовом перпендикуляре: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65D54" w14:paraId="7BBC2A50" w14:textId="77777777" w:rsidTr="00AC7A5C">
        <w:trPr>
          <w:trHeight w:val="476"/>
        </w:trPr>
        <w:tc>
          <w:tcPr>
            <w:tcW w:w="7933" w:type="dxa"/>
            <w:vAlign w:val="center"/>
          </w:tcPr>
          <w:p w14:paraId="13A5B0E3" w14:textId="0E46EED0" w:rsidR="00165D54" w:rsidRPr="00DC18F4" w:rsidRDefault="00165D54" w:rsidP="00AC7A5C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∙t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67FB128" w14:textId="2BA37F2B" w:rsidR="00165D54" w:rsidRPr="00887168" w:rsidRDefault="00165D54" w:rsidP="00AC7A5C">
            <w:pPr>
              <w:pStyle w:val="affff8"/>
            </w:pPr>
            <w:bookmarkStart w:id="6" w:name="_Ref54255651"/>
            <w:r w:rsidRPr="00887168">
              <w:t>(</w:t>
            </w:r>
            <w:r w:rsidR="00630214">
              <w:fldChar w:fldCharType="begin"/>
            </w:r>
            <w:r w:rsidR="00630214">
              <w:instrText xml:space="preserve"> SEQ Формула \* ARABIC </w:instrText>
            </w:r>
            <w:r w:rsidR="00630214">
              <w:fldChar w:fldCharType="separate"/>
            </w:r>
            <w:r w:rsidR="00EA1A83">
              <w:rPr>
                <w:noProof/>
              </w:rPr>
              <w:t>15</w:t>
            </w:r>
            <w:r w:rsidR="00630214">
              <w:rPr>
                <w:noProof/>
              </w:rPr>
              <w:fldChar w:fldCharType="end"/>
            </w:r>
            <w:r w:rsidRPr="00887168">
              <w:t>)</w:t>
            </w:r>
            <w:bookmarkEnd w:id="6"/>
          </w:p>
        </w:tc>
      </w:tr>
    </w:tbl>
    <w:p w14:paraId="2BA545C0" w14:textId="03DCB537" w:rsidR="00BB5055" w:rsidRDefault="00FA4762" w:rsidP="00BB5055">
      <w:pPr>
        <w:pStyle w:val="40"/>
      </w:pPr>
      <w:r>
        <w:t>Технические характеристики блока надстройки</w:t>
      </w:r>
    </w:p>
    <w:p w14:paraId="34C9D72F" w14:textId="77777777" w:rsidR="001F73CC" w:rsidRDefault="001F73CC" w:rsidP="001F73CC">
      <w:r>
        <w:t xml:space="preserve">Длина нижнего основания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</w:t>
      </w:r>
      <w:r w:rsidRPr="00E70536">
        <w:t xml:space="preserve"> </w:t>
      </w:r>
      <w:r>
        <w:t>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2D6D823F" w14:textId="77777777" w:rsidTr="00BF573C">
        <w:trPr>
          <w:trHeight w:val="476"/>
        </w:trPr>
        <w:tc>
          <w:tcPr>
            <w:tcW w:w="7933" w:type="dxa"/>
            <w:vAlign w:val="center"/>
          </w:tcPr>
          <w:p w14:paraId="3E510396" w14:textId="22483BC0" w:rsidR="001F73CC" w:rsidRPr="00E70560" w:rsidRDefault="00630214" w:rsidP="00BF57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5035F58" w14:textId="0B950A29" w:rsidR="001F73CC" w:rsidRPr="00A51A05" w:rsidRDefault="001F73CC" w:rsidP="00BF573C">
            <w:pPr>
              <w:pStyle w:val="affff8"/>
              <w:rPr>
                <w:rFonts w:ascii="Cambria Math" w:hAnsi="Cambria Math"/>
                <w:lang w:val="en-US"/>
              </w:rPr>
            </w:pPr>
            <w:bookmarkStart w:id="7" w:name="_Ref5461358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16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7"/>
          </w:p>
        </w:tc>
      </w:tr>
    </w:tbl>
    <w:p w14:paraId="2BD53FB9" w14:textId="2BFBBBF7" w:rsidR="001F73CC" w:rsidRDefault="001F73CC" w:rsidP="001F73CC">
      <w:pPr>
        <w:keepNext/>
      </w:pPr>
      <w:r>
        <w:t>Длина верхнего основания</w:t>
      </w:r>
      <w:r w:rsidRPr="00E70536">
        <w:t xml:space="preserve"> </w:t>
      </w:r>
      <w:proofErr w:type="spellStart"/>
      <w:r>
        <w:rPr>
          <w:lang w:val="en-US"/>
        </w:rPr>
        <w:t>i</w:t>
      </w:r>
      <w:proofErr w:type="spellEnd"/>
      <w:r w:rsidRPr="00E70536">
        <w:t>-</w:t>
      </w:r>
      <w:r>
        <w:t>го блока надстройки</w:t>
      </w:r>
      <w:r w:rsidR="00D502B1">
        <w:t>, м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F73CC" w:rsidRPr="00A51A05" w14:paraId="755CC947" w14:textId="77777777" w:rsidTr="00E6581C">
        <w:trPr>
          <w:trHeight w:val="476"/>
        </w:trPr>
        <w:tc>
          <w:tcPr>
            <w:tcW w:w="7933" w:type="dxa"/>
            <w:vAlign w:val="center"/>
          </w:tcPr>
          <w:p w14:paraId="2EFA547B" w14:textId="7358F91C" w:rsidR="001F73CC" w:rsidRPr="00244D72" w:rsidRDefault="00630214" w:rsidP="00E6581C">
            <w:pPr>
              <w:rPr>
                <w:i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∙FB∙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487B5F8" w14:textId="01C7BAB8" w:rsidR="001F73CC" w:rsidRPr="00A51A05" w:rsidRDefault="001F73CC" w:rsidP="00E6581C">
            <w:pPr>
              <w:pStyle w:val="affff8"/>
              <w:rPr>
                <w:rFonts w:ascii="Cambria Math" w:hAnsi="Cambria Math"/>
                <w:lang w:val="en-US"/>
              </w:rPr>
            </w:pPr>
            <w:bookmarkStart w:id="8" w:name="_Ref54613590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17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8"/>
          </w:p>
        </w:tc>
      </w:tr>
    </w:tbl>
    <w:p w14:paraId="60641E78" w14:textId="77777777" w:rsidR="0084727B" w:rsidRPr="001F73CC" w:rsidRDefault="0084727B" w:rsidP="0084727B">
      <w:pPr>
        <w:keepNext/>
      </w:pPr>
      <w:r>
        <w:lastRenderedPageBreak/>
        <w:t xml:space="preserve">Высота </w:t>
      </w:r>
      <w:proofErr w:type="spellStart"/>
      <w:r>
        <w:rPr>
          <w:lang w:val="en-US"/>
        </w:rPr>
        <w:t>i</w:t>
      </w:r>
      <w:proofErr w:type="spellEnd"/>
      <w:r w:rsidRPr="001F73CC">
        <w:t>-</w:t>
      </w:r>
      <w:r>
        <w:t>го блока надстройки, м: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4727B" w14:paraId="59AE1760" w14:textId="77777777" w:rsidTr="00637CC1">
        <w:trPr>
          <w:trHeight w:val="476"/>
        </w:trPr>
        <w:tc>
          <w:tcPr>
            <w:tcW w:w="7933" w:type="dxa"/>
            <w:vAlign w:val="center"/>
          </w:tcPr>
          <w:p w14:paraId="7BF1C578" w14:textId="77777777" w:rsidR="0084727B" w:rsidRDefault="00630214" w:rsidP="00637CC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3191AC" w14:textId="1A102E6B" w:rsidR="0084727B" w:rsidRPr="00887168" w:rsidRDefault="0084727B" w:rsidP="00637CC1">
            <w:pPr>
              <w:pStyle w:val="affff8"/>
            </w:pPr>
            <w:bookmarkStart w:id="9" w:name="_Ref54613592"/>
            <w:r w:rsidRPr="00887168">
              <w:t>(</w:t>
            </w:r>
            <w:fldSimple w:instr=" SEQ Формула \* ARABIC ">
              <w:r w:rsidR="00EA1A83">
                <w:rPr>
                  <w:noProof/>
                </w:rPr>
                <w:t>18</w:t>
              </w:r>
            </w:fldSimple>
            <w:r w:rsidRPr="00887168">
              <w:t>)</w:t>
            </w:r>
            <w:bookmarkEnd w:id="9"/>
          </w:p>
        </w:tc>
      </w:tr>
    </w:tbl>
    <w:p w14:paraId="05678CC9" w14:textId="12D30760" w:rsidR="00244526" w:rsidRDefault="00755F52" w:rsidP="00755F52">
      <w:r>
        <w:t>П</w:t>
      </w:r>
      <w:r w:rsidR="00244526">
        <w:t xml:space="preserve">лощадь проекции </w:t>
      </w:r>
      <w:proofErr w:type="spellStart"/>
      <w:r w:rsidR="00244526">
        <w:rPr>
          <w:lang w:val="en-US"/>
        </w:rPr>
        <w:t>i</w:t>
      </w:r>
      <w:proofErr w:type="spellEnd"/>
      <w:r w:rsidR="00244526" w:rsidRPr="00244526">
        <w:t>-</w:t>
      </w:r>
      <w:r w:rsidR="00244526">
        <w:t>го блока надстройки</w:t>
      </w:r>
      <w:r w:rsidR="006D0B6B">
        <w:t xml:space="preserve"> на диаметральную плоскость</w:t>
      </w:r>
      <w:r w:rsidR="00D502B1">
        <w:t>, 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55F52" w14:paraId="57E0597E" w14:textId="77777777" w:rsidTr="004848F6">
        <w:trPr>
          <w:trHeight w:val="278"/>
        </w:trPr>
        <w:tc>
          <w:tcPr>
            <w:tcW w:w="7933" w:type="dxa"/>
            <w:vAlign w:val="center"/>
          </w:tcPr>
          <w:p w14:paraId="2C6ACC47" w14:textId="4D28B2C7" w:rsidR="00755F52" w:rsidRPr="00BA2F32" w:rsidRDefault="00630214" w:rsidP="004848F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82B8029" w14:textId="56C7C33B" w:rsidR="00755F52" w:rsidRPr="00887168" w:rsidRDefault="00755F52" w:rsidP="004848F6">
            <w:pPr>
              <w:pStyle w:val="affff8"/>
            </w:pPr>
            <w:bookmarkStart w:id="10" w:name="_Ref54613594"/>
            <w:r w:rsidRPr="00887168">
              <w:t>(</w:t>
            </w:r>
            <w:r w:rsidR="00630214">
              <w:fldChar w:fldCharType="begin"/>
            </w:r>
            <w:r w:rsidR="00630214">
              <w:instrText xml:space="preserve"> SEQ Формула \* ARABIC </w:instrText>
            </w:r>
            <w:r w:rsidR="00630214">
              <w:fldChar w:fldCharType="separate"/>
            </w:r>
            <w:r w:rsidR="00EA1A83">
              <w:rPr>
                <w:noProof/>
              </w:rPr>
              <w:t>19</w:t>
            </w:r>
            <w:r w:rsidR="00630214">
              <w:rPr>
                <w:noProof/>
              </w:rPr>
              <w:fldChar w:fldCharType="end"/>
            </w:r>
            <w:r w:rsidRPr="00887168">
              <w:t>)</w:t>
            </w:r>
            <w:bookmarkEnd w:id="10"/>
          </w:p>
        </w:tc>
      </w:tr>
    </w:tbl>
    <w:p w14:paraId="71BFB32B" w14:textId="15F3CA00" w:rsidR="00113F8E" w:rsidRPr="00113F8E" w:rsidRDefault="00113F8E" w:rsidP="0045720F">
      <w:r>
        <w:t>Статический момент</w:t>
      </w:r>
      <w:r w:rsidR="00C42E26" w:rsidRPr="00C42E26">
        <w:t xml:space="preserve"> </w:t>
      </w:r>
      <w:r w:rsidR="00C42E26">
        <w:t>по оси абсцисс нижнего</w:t>
      </w:r>
      <w:r>
        <w:t xml:space="preserve">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="00C42E26" w:rsidRPr="00C42E26">
        <w:t xml:space="preserve"> </w:t>
      </w:r>
      <w:r w:rsidR="00480CBD"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</w:t>
      </w:r>
      <w:r w:rsidR="00D502B1" w:rsidRPr="00D502B1">
        <w:t xml:space="preserve"> </w:t>
      </w:r>
      <w:r w:rsidR="00D502B1">
        <w:t>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13F8E" w:rsidRPr="00A51A05" w14:paraId="1900F938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52263CEA" w14:textId="6B825ECA" w:rsidR="00113F8E" w:rsidRPr="00C42E26" w:rsidRDefault="00630214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1FFBC6A9" w14:textId="3EFEE34F" w:rsidR="00113F8E" w:rsidRPr="00A51A05" w:rsidRDefault="00113F8E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1" w:name="_Ref5461359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20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1"/>
          </w:p>
        </w:tc>
      </w:tr>
    </w:tbl>
    <w:p w14:paraId="498CBE80" w14:textId="6F80287E" w:rsidR="00480CBD" w:rsidRPr="00113F8E" w:rsidRDefault="00480CBD" w:rsidP="00480CBD">
      <w:r>
        <w:t>Статический момент</w:t>
      </w:r>
      <w:r w:rsidRPr="00C42E26">
        <w:t xml:space="preserve"> </w:t>
      </w:r>
      <w:r>
        <w:t xml:space="preserve">по оси абсцисс верхнего основания </w:t>
      </w:r>
      <w:proofErr w:type="spellStart"/>
      <w:r>
        <w:rPr>
          <w:lang w:val="en-US"/>
        </w:rPr>
        <w:t>i</w:t>
      </w:r>
      <w:proofErr w:type="spellEnd"/>
      <w:r w:rsidRPr="00113F8E">
        <w:t>-</w:t>
      </w:r>
      <w:r>
        <w:t>го блока надстройки</w:t>
      </w:r>
      <w:r w:rsidRPr="00C42E26">
        <w:t xml:space="preserve"> </w:t>
      </w:r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502B1">
        <w:t>, м</w:t>
      </w:r>
      <w:r w:rsidR="00D502B1">
        <w:rPr>
          <w:vertAlign w:val="superscript"/>
        </w:rPr>
        <w:t>2</w:t>
      </w:r>
      <w:r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C42E26" w:rsidRPr="00A51A05" w14:paraId="1F32E04D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25C8CF99" w14:textId="03129B3F" w:rsidR="00C42E26" w:rsidRPr="00AA0FEE" w:rsidRDefault="00630214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ctg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23D0E020" w14:textId="029EA96C" w:rsidR="00C42E26" w:rsidRPr="00A51A05" w:rsidRDefault="00C42E26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2" w:name="_Ref54613597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21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2"/>
          </w:p>
        </w:tc>
      </w:tr>
    </w:tbl>
    <w:p w14:paraId="05678CCA" w14:textId="1DB74CA2" w:rsidR="00244526" w:rsidRDefault="0045720F" w:rsidP="0045720F">
      <w:r>
        <w:t>А</w:t>
      </w:r>
      <w:r w:rsidR="00A42C88">
        <w:t xml:space="preserve">бсцисса </w:t>
      </w:r>
      <w:r w:rsidR="0059067A">
        <w:t xml:space="preserve">геометрического </w:t>
      </w:r>
      <w:r w:rsidR="00A42C88">
        <w:t xml:space="preserve">центра тяжести </w:t>
      </w:r>
      <w:proofErr w:type="spellStart"/>
      <w:r w:rsidR="00A42C88">
        <w:rPr>
          <w:lang w:val="en-US"/>
        </w:rPr>
        <w:t>i</w:t>
      </w:r>
      <w:proofErr w:type="spellEnd"/>
      <w:r w:rsidR="00A42C88">
        <w:t>-го блока надстройки</w:t>
      </w:r>
      <w:r w:rsidR="00D502B1">
        <w:t>, м</w:t>
      </w:r>
      <w:r w:rsidR="006D0B6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6D0B6B" w:rsidRPr="00A51A05" w14:paraId="0E6A2CC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97BF779" w14:textId="77777777" w:rsidR="006D0B6B" w:rsidRPr="00E70560" w:rsidRDefault="00630214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a+b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33D1B06E" w14:textId="6C85AB24" w:rsidR="006D0B6B" w:rsidRPr="00A51A05" w:rsidRDefault="006D0B6B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3" w:name="_Ref5461361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22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3"/>
          </w:p>
        </w:tc>
      </w:tr>
    </w:tbl>
    <w:p w14:paraId="37304D5C" w14:textId="3BA715D1" w:rsidR="00A42C88" w:rsidRDefault="00D502B1" w:rsidP="00755F52">
      <w:pPr>
        <w:rPr>
          <w:szCs w:val="28"/>
        </w:rPr>
      </w:pPr>
      <w:r>
        <w:rPr>
          <w:szCs w:val="28"/>
        </w:rPr>
        <w:t>А</w:t>
      </w:r>
      <w:r w:rsidR="00A42C88">
        <w:rPr>
          <w:szCs w:val="28"/>
        </w:rPr>
        <w:t xml:space="preserve">ппликата </w:t>
      </w:r>
      <w:r w:rsidR="0059067A">
        <w:rPr>
          <w:szCs w:val="28"/>
        </w:rPr>
        <w:t xml:space="preserve">геометрического </w:t>
      </w:r>
      <w:r w:rsidR="00A42C88">
        <w:rPr>
          <w:szCs w:val="28"/>
        </w:rPr>
        <w:t xml:space="preserve">центра </w:t>
      </w:r>
      <w:r w:rsidR="0059067A">
        <w:rPr>
          <w:szCs w:val="28"/>
        </w:rPr>
        <w:t xml:space="preserve">тяжести </w:t>
      </w:r>
      <w:proofErr w:type="spellStart"/>
      <w:r w:rsidR="0059067A">
        <w:rPr>
          <w:szCs w:val="28"/>
          <w:lang w:val="en-US"/>
        </w:rPr>
        <w:t>i</w:t>
      </w:r>
      <w:proofErr w:type="spellEnd"/>
      <w:r w:rsidR="0059067A" w:rsidRPr="0059067A">
        <w:rPr>
          <w:szCs w:val="28"/>
        </w:rPr>
        <w:t>-</w:t>
      </w:r>
      <w:r w:rsidR="0059067A">
        <w:rPr>
          <w:szCs w:val="28"/>
        </w:rPr>
        <w:t>го блока надстройки</w:t>
      </w:r>
      <w:r>
        <w:rPr>
          <w:szCs w:val="28"/>
        </w:rPr>
        <w:t>, м:</w:t>
      </w:r>
    </w:p>
    <w:tbl>
      <w:tblPr>
        <w:tblStyle w:val="af8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  <w:gridCol w:w="1418"/>
      </w:tblGrid>
      <w:tr w:rsidR="00F1161E" w:rsidRPr="00A51A05" w14:paraId="426342FB" w14:textId="77777777" w:rsidTr="006B0358">
        <w:trPr>
          <w:trHeight w:val="476"/>
        </w:trPr>
        <w:tc>
          <w:tcPr>
            <w:tcW w:w="7938" w:type="dxa"/>
            <w:vAlign w:val="center"/>
          </w:tcPr>
          <w:p w14:paraId="35BDEA6C" w14:textId="3BEB3637" w:rsidR="00F1161E" w:rsidRPr="008F1969" w:rsidRDefault="00630214" w:rsidP="004848F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g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1D70EE5" w14:textId="67BD9967" w:rsidR="00F1161E" w:rsidRPr="00887168" w:rsidRDefault="00F1161E" w:rsidP="006B0358">
            <w:pPr>
              <w:pStyle w:val="affff8"/>
            </w:pPr>
            <w:bookmarkStart w:id="14" w:name="_Ref54613613"/>
            <w:r w:rsidRPr="00887168">
              <w:t>(</w:t>
            </w:r>
            <w:r w:rsidR="00630214">
              <w:fldChar w:fldCharType="begin"/>
            </w:r>
            <w:r w:rsidR="00630214">
              <w:instrText xml:space="preserve"> SEQ Формула \* ARABIC </w:instrText>
            </w:r>
            <w:r w:rsidR="00630214">
              <w:fldChar w:fldCharType="separate"/>
            </w:r>
            <w:r w:rsidR="00EA1A83">
              <w:rPr>
                <w:noProof/>
              </w:rPr>
              <w:t>23</w:t>
            </w:r>
            <w:r w:rsidR="00630214">
              <w:rPr>
                <w:noProof/>
              </w:rPr>
              <w:fldChar w:fldCharType="end"/>
            </w:r>
            <w:r w:rsidRPr="00887168">
              <w:t>)</w:t>
            </w:r>
            <w:bookmarkEnd w:id="14"/>
          </w:p>
        </w:tc>
      </w:tr>
    </w:tbl>
    <w:p w14:paraId="7FE3F4F5" w14:textId="211CC00D" w:rsidR="0059067A" w:rsidRDefault="00DF2967" w:rsidP="00755F52">
      <w:r>
        <w:t>Ф</w:t>
      </w:r>
      <w:r w:rsidR="005C0814">
        <w:t>ункция огибающей силуэта</w:t>
      </w:r>
      <w:r w:rsidR="005E33FC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70A97" w:rsidRPr="00A51A05" w14:paraId="2C4F01C6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6687E91C" w14:textId="1AB2BD0D" w:rsidR="00070A97" w:rsidRPr="003D3754" w:rsidRDefault="00070A97" w:rsidP="004848F6"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0706D611" w14:textId="4A0C27E2" w:rsidR="00070A97" w:rsidRPr="00A51A05" w:rsidRDefault="00070A97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5" w:name="_Ref5459685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24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5"/>
          </w:p>
        </w:tc>
      </w:tr>
    </w:tbl>
    <w:p w14:paraId="4DECE2CE" w14:textId="450209F3" w:rsidR="005C0814" w:rsidRPr="00DF2967" w:rsidRDefault="00DF2967" w:rsidP="005E33FC">
      <w:pPr>
        <w:keepNext/>
      </w:pPr>
      <w:r>
        <w:lastRenderedPageBreak/>
        <w:t>К</w:t>
      </w:r>
      <w:r w:rsidR="005C0814">
        <w:t xml:space="preserve">оэффициенты в </w:t>
      </w:r>
      <w:r w:rsidR="00FA4762">
        <w:t>ф</w:t>
      </w:r>
      <w:r w:rsidR="00584C2B">
        <w:t xml:space="preserve">ункции полинома </w:t>
      </w:r>
      <w:r w:rsidR="00584C2B">
        <w:fldChar w:fldCharType="begin"/>
      </w:r>
      <w:r w:rsidR="00584C2B">
        <w:instrText xml:space="preserve"> REF _Ref54596853 \h </w:instrText>
      </w:r>
      <w:r w:rsidR="00584C2B">
        <w:fldChar w:fldCharType="separate"/>
      </w:r>
      <w:r w:rsidR="00EA1A83" w:rsidRPr="00A51A05">
        <w:rPr>
          <w:rFonts w:ascii="Cambria Math" w:hAnsi="Cambria Math"/>
          <w:lang w:val="en-US"/>
        </w:rPr>
        <w:t>(</w:t>
      </w:r>
      <w:r w:rsidR="00EA1A83">
        <w:rPr>
          <w:rFonts w:ascii="Cambria Math" w:hAnsi="Cambria Math"/>
          <w:noProof/>
          <w:lang w:val="en-US"/>
        </w:rPr>
        <w:t>24</w:t>
      </w:r>
      <w:r w:rsidR="00EA1A83" w:rsidRPr="00A51A05">
        <w:rPr>
          <w:rFonts w:ascii="Cambria Math" w:hAnsi="Cambria Math"/>
          <w:lang w:val="en-US"/>
        </w:rPr>
        <w:t>)</w:t>
      </w:r>
      <w:r w:rsidR="00584C2B">
        <w:fldChar w:fldCharType="end"/>
      </w:r>
      <w:r w:rsidRPr="00DF2967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E33FC" w:rsidRPr="00A51A05" w14:paraId="7779D37C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65304FB" w14:textId="77777777" w:rsidR="005E33FC" w:rsidRPr="00DE4C73" w:rsidRDefault="00630214" w:rsidP="005E33FC">
            <w:pPr>
              <w:keepNext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t+T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9F2ECF8" w14:textId="02A8D577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bookmarkStart w:id="16" w:name="_Ref54604916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25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6"/>
          </w:p>
        </w:tc>
      </w:tr>
      <w:tr w:rsidR="005E33FC" w:rsidRPr="00A51A05" w14:paraId="0C4E5810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17B343BF" w14:textId="77777777" w:rsidR="005E33FC" w:rsidRDefault="00630214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=-3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2a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3AA810" w14:textId="4BB0CB02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26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709CB644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34952705" w14:textId="77777777" w:rsidR="005E33FC" w:rsidRDefault="00630214" w:rsidP="005E33FC">
            <w:pPr>
              <w:keepNext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-3tl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p-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pl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+3pl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l-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06B00D" w14:textId="4839B183" w:rsidR="005E33FC" w:rsidRPr="00A51A05" w:rsidRDefault="005E33FC" w:rsidP="005E33FC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27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5E33FC" w:rsidRPr="00A51A05" w14:paraId="1238D920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47093CD9" w14:textId="77777777" w:rsidR="005E33FC" w:rsidRDefault="00630214" w:rsidP="004848F6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ql-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-3l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48702B45" w14:textId="1ED02112" w:rsidR="005E33FC" w:rsidRPr="00A51A05" w:rsidRDefault="005E33FC" w:rsidP="004848F6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7" w:name="_Ref54604918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28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7"/>
          </w:p>
        </w:tc>
      </w:tr>
    </w:tbl>
    <w:p w14:paraId="2E1F8BC0" w14:textId="45FF0503" w:rsidR="001E3CA8" w:rsidRDefault="001E3CA8" w:rsidP="001E3CA8">
      <w:r>
        <w:t>Максимально допустимая длина мёртвой зоны: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E3CA8" w:rsidRPr="00A51A05" w14:paraId="22F15978" w14:textId="77777777" w:rsidTr="009D1C31">
        <w:trPr>
          <w:trHeight w:val="476"/>
        </w:trPr>
        <w:tc>
          <w:tcPr>
            <w:tcW w:w="7933" w:type="dxa"/>
            <w:vAlign w:val="center"/>
          </w:tcPr>
          <w:p w14:paraId="0D1A9E00" w14:textId="4CF974A2" w:rsidR="001E3CA8" w:rsidRPr="003D3754" w:rsidRDefault="004E4270" w:rsidP="009D1C3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0;L&lt;45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2∙L;45≤L≤250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500; 250&lt;L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12C1368" w14:textId="584C2EE3" w:rsidR="001E3CA8" w:rsidRPr="00A51A05" w:rsidRDefault="001E3CA8" w:rsidP="009D1C31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8" w:name="_Ref54776833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29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8"/>
          </w:p>
        </w:tc>
      </w:tr>
    </w:tbl>
    <w:p w14:paraId="63701D67" w14:textId="3ED29783" w:rsidR="001E3CA8" w:rsidRDefault="005325BA" w:rsidP="001E3CA8">
      <w:r>
        <w:t xml:space="preserve">Функция </w:t>
      </w:r>
      <w:r w:rsidR="00621394">
        <w:t>верхней границы зоны видимости</w:t>
      </w:r>
      <w:r w:rsidR="00857999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0D1B3F" w:rsidRPr="00A51A05" w14:paraId="45389A7E" w14:textId="77777777" w:rsidTr="00ED39FF">
        <w:trPr>
          <w:trHeight w:val="476"/>
        </w:trPr>
        <w:tc>
          <w:tcPr>
            <w:tcW w:w="7933" w:type="dxa"/>
            <w:vAlign w:val="center"/>
          </w:tcPr>
          <w:p w14:paraId="2BB878F0" w14:textId="3038F744" w:rsidR="000D1B3F" w:rsidRPr="003D3754" w:rsidRDefault="000D1B3F" w:rsidP="00ED39FF"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k∙X+</m:t>
                </m:r>
                <m:r>
                  <w:rPr>
                    <w:rFonts w:ascii="Cambria Math" w:hAnsi="Cambria Math"/>
                    <w:lang w:val="en-US"/>
                  </w:rPr>
                  <m:t>g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F045B8A" w14:textId="474FED80" w:rsidR="000D1B3F" w:rsidRPr="00A51A05" w:rsidRDefault="000D1B3F" w:rsidP="00ED39FF">
            <w:pPr>
              <w:pStyle w:val="affff8"/>
              <w:rPr>
                <w:rFonts w:ascii="Cambria Math" w:hAnsi="Cambria Math"/>
                <w:lang w:val="en-US"/>
              </w:rPr>
            </w:pPr>
            <w:bookmarkStart w:id="19" w:name="_Ref54785502"/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30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  <w:bookmarkEnd w:id="19"/>
          </w:p>
        </w:tc>
      </w:tr>
    </w:tbl>
    <w:p w14:paraId="300B5767" w14:textId="0830B9D0" w:rsidR="00857999" w:rsidRDefault="00EA4A40" w:rsidP="001E3CA8">
      <w:r>
        <w:t>Коэффициенты функции зоны видимости: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EA4A40" w:rsidRPr="00A51A05" w14:paraId="7DFC922B" w14:textId="77777777" w:rsidTr="00ED39FF">
        <w:trPr>
          <w:trHeight w:val="476"/>
        </w:trPr>
        <w:tc>
          <w:tcPr>
            <w:tcW w:w="7933" w:type="dxa"/>
            <w:vAlign w:val="center"/>
          </w:tcPr>
          <w:p w14:paraId="58AF54AE" w14:textId="25D83F0D" w:rsidR="00EA4A40" w:rsidRPr="003D3754" w:rsidRDefault="00EA4A40" w:rsidP="00ED39FF"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59507099" w14:textId="59BB3777" w:rsidR="00EA4A40" w:rsidRPr="00A51A05" w:rsidRDefault="00EA4A40" w:rsidP="00ED39F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31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EA4A40" w:rsidRPr="00A51A05" w14:paraId="791971CA" w14:textId="77777777" w:rsidTr="00ED39FF">
        <w:trPr>
          <w:trHeight w:val="476"/>
        </w:trPr>
        <w:tc>
          <w:tcPr>
            <w:tcW w:w="7933" w:type="dxa"/>
            <w:vAlign w:val="center"/>
          </w:tcPr>
          <w:p w14:paraId="20DAA8F8" w14:textId="36123A11" w:rsidR="00EA4A40" w:rsidRDefault="00EA4A40" w:rsidP="00EA4A4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g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L-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max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7F91027D" w14:textId="5E129C5D" w:rsidR="00EA4A40" w:rsidRPr="00A51A05" w:rsidRDefault="00EA4A40" w:rsidP="00EA4A40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32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0551E01" w14:textId="77777777" w:rsidR="00EA4A40" w:rsidRPr="005325BA" w:rsidRDefault="00EA4A40" w:rsidP="001E3CA8"/>
    <w:p w14:paraId="05678CCB" w14:textId="38339673" w:rsidR="00FA2DBA" w:rsidRDefault="00251F90" w:rsidP="00BA4D62">
      <w:pPr>
        <w:pStyle w:val="20"/>
      </w:pPr>
      <w:r>
        <w:lastRenderedPageBreak/>
        <w:t>Функциональные ограничения</w:t>
      </w:r>
    </w:p>
    <w:p w14:paraId="3AC7CDC0" w14:textId="77777777" w:rsidR="00104ABA" w:rsidRDefault="00104ABA" w:rsidP="00104ABA">
      <w:pPr>
        <w:pStyle w:val="30"/>
        <w:pageBreakBefore w:val="0"/>
      </w:pPr>
      <w:bookmarkStart w:id="20" w:name="_Ref54596580"/>
      <w:r>
        <w:t>Условия порядка и непересечения</w:t>
      </w:r>
      <w:bookmarkEnd w:id="20"/>
    </w:p>
    <w:p w14:paraId="1E2D1359" w14:textId="77777777" w:rsidR="00104ABA" w:rsidRDefault="00104ABA" w:rsidP="00104ABA">
      <w:pPr>
        <w:pStyle w:val="40"/>
      </w:pPr>
      <w:r>
        <w:t>Объектная привязка к блоку по высоте</w:t>
      </w:r>
    </w:p>
    <w:p w14:paraId="76CC6215" w14:textId="59E4A282" w:rsidR="00104ABA" w:rsidRPr="0023560E" w:rsidRDefault="00104ABA" w:rsidP="00104ABA">
      <w:r>
        <w:t xml:space="preserve">При привязке дочернего блока сверху к родительскому блоку, аппликата размещения </w:t>
      </w:r>
      <w:r w:rsidR="00E64452">
        <w:t xml:space="preserve">дочернего </w:t>
      </w:r>
      <w:r>
        <w:t xml:space="preserve">блока не оптимизируется и приравнивается к верхней точке </w:t>
      </w:r>
      <w:r w:rsidR="00E64452">
        <w:t xml:space="preserve">родительского </w:t>
      </w:r>
      <w:r>
        <w:t>блока: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2CDC111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19DBC05C" w14:textId="3AD1DCDC" w:rsidR="00104ABA" w:rsidRPr="00E70560" w:rsidRDefault="00630214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1E6F3F4C" w14:textId="75D0016B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33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18867F7" w14:textId="0CC457EA" w:rsidR="00104ABA" w:rsidRDefault="00104ABA" w:rsidP="00104ABA">
      <w:r>
        <w:t xml:space="preserve">Вводятся следующие ограничения для характеристик </w:t>
      </w:r>
      <w:r w:rsidR="002B7A71">
        <w:t xml:space="preserve">ведомого </w:t>
      </w:r>
      <w:r>
        <w:t>объекта</w:t>
      </w:r>
      <w:r w:rsidRPr="00A81BD0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22C9AF2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39092295" w14:textId="329F1719" w:rsidR="00104ABA" w:rsidRDefault="00630214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2E807C48" w14:textId="5CED6EB1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34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EF4DA9A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5440DFA6" w14:textId="0AB4A484" w:rsidR="00104ABA" w:rsidRDefault="00630214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r>
                  <w:rPr>
                    <w:rFonts w:ascii="Cambria Math" w:hAnsi="Cambria Math"/>
                  </w:rPr>
                  <m:t>ctg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57D0C3D0" w14:textId="15F8FFD1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35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12733032" w14:textId="77777777" w:rsidR="00104ABA" w:rsidRPr="005D645C" w:rsidRDefault="00104ABA" w:rsidP="00104ABA">
      <w:pPr>
        <w:pStyle w:val="40"/>
      </w:pPr>
      <w:r w:rsidRPr="005D645C">
        <w:t>Объектная привязка к блоку по длине</w:t>
      </w:r>
    </w:p>
    <w:p w14:paraId="4AE93C7D" w14:textId="4AF3B46C" w:rsidR="00104ABA" w:rsidRPr="0023560E" w:rsidRDefault="00104ABA" w:rsidP="00104ABA">
      <w:r>
        <w:t xml:space="preserve">При привязке дочернего блока сверху к родительскому блоку, абсцисса размещения </w:t>
      </w:r>
      <w:r w:rsidR="00795B7F">
        <w:t xml:space="preserve">дочернего </w:t>
      </w:r>
      <w:r>
        <w:t>блока не оптимизируется и приравнивается к носовой точке</w:t>
      </w:r>
      <w:r w:rsidR="00795B7F">
        <w:t xml:space="preserve"> родительского</w:t>
      </w:r>
      <w:r>
        <w:t xml:space="preserve"> блока, а также устанавливается связь углов наклона стенок надстройки: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4ABA" w:rsidRPr="00A51A05" w14:paraId="1DA2E956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70C252B6" w14:textId="49339866" w:rsidR="00104ABA" w:rsidRPr="00E70560" w:rsidRDefault="00630214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9EBFF02" w14:textId="534C5122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36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104ABA" w:rsidRPr="00A51A05" w14:paraId="7CBC4967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0DDE5A84" w14:textId="71B51D20" w:rsidR="00104ABA" w:rsidRDefault="00630214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=180-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 xml:space="preserve"> LMH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26433E5D" w14:textId="0FDBB640" w:rsidR="00104ABA" w:rsidRPr="00A51A05" w:rsidRDefault="00104ABA" w:rsidP="004848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37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E58E988" w14:textId="77777777" w:rsidR="00104ABA" w:rsidRDefault="00104ABA" w:rsidP="00104ABA"/>
    <w:p w14:paraId="5FFCA17F" w14:textId="75F22A3B" w:rsidR="00557C7C" w:rsidRPr="00557C7C" w:rsidRDefault="00182C07" w:rsidP="00104ABA">
      <w:pPr>
        <w:pStyle w:val="30"/>
      </w:pPr>
      <w:r>
        <w:lastRenderedPageBreak/>
        <w:t>Ограничения по функциональным требованиям к кораблю</w:t>
      </w:r>
    </w:p>
    <w:p w14:paraId="22D0E612" w14:textId="77777777" w:rsidR="00FA13B3" w:rsidRDefault="00FA13B3" w:rsidP="00FA13B3">
      <w:pPr>
        <w:pStyle w:val="40"/>
      </w:pPr>
      <w:r>
        <w:t>Возможность построения блока</w:t>
      </w:r>
    </w:p>
    <w:p w14:paraId="431705FF" w14:textId="77777777" w:rsidR="00FA13B3" w:rsidRDefault="00FA13B3" w:rsidP="00FA13B3">
      <w:r>
        <w:t>Соотношение между углами при основании и высотой, описывающими архитектурный элемент, должно быть таким, чтобы он не превращался в «невозможную» фигуру: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FA13B3" w:rsidRPr="00A51A05" w14:paraId="7B1A5057" w14:textId="77777777" w:rsidTr="00AD233C">
        <w:trPr>
          <w:trHeight w:val="476"/>
        </w:trPr>
        <w:tc>
          <w:tcPr>
            <w:tcW w:w="7933" w:type="dxa"/>
            <w:vAlign w:val="center"/>
          </w:tcPr>
          <w:p w14:paraId="654DF016" w14:textId="77777777" w:rsidR="00FA13B3" w:rsidRPr="00E70560" w:rsidRDefault="00630214" w:rsidP="00AD233C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A005DC5" w14:textId="2B0545C3" w:rsidR="00FA13B3" w:rsidRPr="00A51A05" w:rsidRDefault="00FA13B3" w:rsidP="00AD233C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38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5678CCD" w14:textId="4D149998" w:rsidR="00251F90" w:rsidRDefault="00251F90" w:rsidP="00BA4D62">
      <w:pPr>
        <w:pStyle w:val="40"/>
      </w:pPr>
      <w:r>
        <w:t xml:space="preserve">Объём </w:t>
      </w:r>
      <w:r w:rsidRPr="00D85281">
        <w:t>надстройки</w:t>
      </w:r>
    </w:p>
    <w:p w14:paraId="05678CCE" w14:textId="77777777" w:rsidR="00A24D53" w:rsidRDefault="00A24D53" w:rsidP="00A24D53">
      <w:r>
        <w:t>Объём надстроек должен быть не меньше задаваемого коэффициентом их развитости: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1" w14:textId="77777777" w:rsidTr="0079770F">
        <w:trPr>
          <w:trHeight w:val="476"/>
        </w:trPr>
        <w:tc>
          <w:tcPr>
            <w:tcW w:w="7933" w:type="dxa"/>
            <w:vAlign w:val="center"/>
          </w:tcPr>
          <w:p w14:paraId="05678CCF" w14:textId="403F7B62" w:rsidR="0079770F" w:rsidRPr="00887168" w:rsidRDefault="00630214" w:rsidP="00677013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DS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05678CD0" w14:textId="1DE326D0" w:rsidR="0079770F" w:rsidRPr="00887168" w:rsidRDefault="0079770F" w:rsidP="00887168">
            <w:pPr>
              <w:pStyle w:val="affff8"/>
            </w:pPr>
            <w:r w:rsidRPr="00887168">
              <w:t>(</w:t>
            </w:r>
            <w:r w:rsidR="00630214">
              <w:fldChar w:fldCharType="begin"/>
            </w:r>
            <w:r w:rsidR="00630214">
              <w:instrText xml:space="preserve"> SEQ Формула \* ARABIC </w:instrText>
            </w:r>
            <w:r w:rsidR="00630214">
              <w:fldChar w:fldCharType="separate"/>
            </w:r>
            <w:r w:rsidR="00EA1A83">
              <w:rPr>
                <w:noProof/>
              </w:rPr>
              <w:t>39</w:t>
            </w:r>
            <w:r w:rsidR="00630214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05678CD2" w14:textId="0DE8F039" w:rsidR="00A24D53" w:rsidRDefault="00B0286D" w:rsidP="00A24D53">
      <w:r>
        <w:t>Для</w:t>
      </w:r>
      <w:r w:rsidR="00244526">
        <w:t xml:space="preserve"> дву</w:t>
      </w:r>
      <w:r w:rsidR="008739FE">
        <w:t>х</w:t>
      </w:r>
      <w:r w:rsidR="00244526">
        <w:t>мерно</w:t>
      </w:r>
      <w:r>
        <w:t>й</w:t>
      </w:r>
      <w:r w:rsidR="00244526">
        <w:t xml:space="preserve"> задачи функция имеет вид: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79770F" w14:paraId="05678CD5" w14:textId="77777777" w:rsidTr="00C5553C">
        <w:trPr>
          <w:trHeight w:val="476"/>
        </w:trPr>
        <w:tc>
          <w:tcPr>
            <w:tcW w:w="7933" w:type="dxa"/>
            <w:vAlign w:val="center"/>
          </w:tcPr>
          <w:p w14:paraId="05678CD3" w14:textId="5B958D19" w:rsidR="0079770F" w:rsidRPr="00F33704" w:rsidRDefault="00630214" w:rsidP="00677013">
            <w:pPr>
              <w:rPr>
                <w:i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FB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5678CD4" w14:textId="2E5B57C0" w:rsidR="0079770F" w:rsidRPr="00887168" w:rsidRDefault="0079770F" w:rsidP="00887168">
            <w:pPr>
              <w:pStyle w:val="affff8"/>
            </w:pPr>
            <w:r w:rsidRPr="00887168">
              <w:t>(</w:t>
            </w:r>
            <w:r w:rsidR="00630214">
              <w:fldChar w:fldCharType="begin"/>
            </w:r>
            <w:r w:rsidR="00630214">
              <w:instrText xml:space="preserve"> SEQ Формула \* ARABIC </w:instrText>
            </w:r>
            <w:r w:rsidR="00630214">
              <w:fldChar w:fldCharType="separate"/>
            </w:r>
            <w:r w:rsidR="00EA1A83">
              <w:rPr>
                <w:noProof/>
              </w:rPr>
              <w:t>40</w:t>
            </w:r>
            <w:r w:rsidR="00630214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28E324D9" w14:textId="4A0CA94C" w:rsidR="008E5234" w:rsidRPr="00DF328C" w:rsidRDefault="008E5234" w:rsidP="008E5234">
      <w:r>
        <w:t>Данн</w:t>
      </w:r>
      <w:r w:rsidR="00DF328C">
        <w:t>о</w:t>
      </w:r>
      <w:r>
        <w:t>е ограничени</w:t>
      </w:r>
      <w:r w:rsidR="00DF328C">
        <w:t>е</w:t>
      </w:r>
      <w:r>
        <w:t xml:space="preserve"> касаются блоков надстройки,</w:t>
      </w:r>
      <w:r w:rsidR="00EA34B8" w:rsidRPr="00EA34B8">
        <w:t xml:space="preserve"> </w:t>
      </w:r>
      <w:r w:rsidR="00DF328C">
        <w:t>в свойства которых добавлена обитаемость.</w:t>
      </w:r>
    </w:p>
    <w:p w14:paraId="7FAA207D" w14:textId="64E5E0EA" w:rsidR="00C814F6" w:rsidRDefault="003C0BFD" w:rsidP="00BA4D62">
      <w:pPr>
        <w:pStyle w:val="40"/>
      </w:pPr>
      <w:r>
        <w:t>Статический угол крена при порыве ветра</w:t>
      </w:r>
    </w:p>
    <w:p w14:paraId="05678CDA" w14:textId="6485E4DF" w:rsidR="0079770F" w:rsidRDefault="00497C4E" w:rsidP="00497C4E">
      <w:r>
        <w:t>Кренящий момент при ветровом давлении не должен вызывать статический угол крена больший, чем 15 градусов: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97C4E" w14:paraId="05678CDD" w14:textId="77777777" w:rsidTr="006B48B1">
        <w:trPr>
          <w:trHeight w:val="1051"/>
        </w:trPr>
        <w:tc>
          <w:tcPr>
            <w:tcW w:w="7933" w:type="dxa"/>
            <w:vAlign w:val="center"/>
          </w:tcPr>
          <w:p w14:paraId="05678CDB" w14:textId="117021DE" w:rsidR="00657049" w:rsidRPr="00887168" w:rsidRDefault="00630214" w:rsidP="00677013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D∙GM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180</m:t>
                    </m:r>
                  </m:den>
                </m:f>
              </m:oMath>
            </m:oMathPara>
          </w:p>
        </w:tc>
        <w:tc>
          <w:tcPr>
            <w:tcW w:w="1411" w:type="dxa"/>
            <w:vAlign w:val="center"/>
          </w:tcPr>
          <w:p w14:paraId="05678CDC" w14:textId="311B28CA" w:rsidR="00497C4E" w:rsidRPr="00887168" w:rsidRDefault="00497C4E" w:rsidP="00887168">
            <w:pPr>
              <w:pStyle w:val="affff8"/>
            </w:pPr>
            <w:r w:rsidRPr="00887168">
              <w:t>(</w:t>
            </w:r>
            <w:r w:rsidR="00630214">
              <w:fldChar w:fldCharType="begin"/>
            </w:r>
            <w:r w:rsidR="00630214">
              <w:instrText xml:space="preserve"> SEQ Формула \* ARABIC </w:instrText>
            </w:r>
            <w:r w:rsidR="00630214">
              <w:fldChar w:fldCharType="separate"/>
            </w:r>
            <w:r w:rsidR="00EA1A83">
              <w:rPr>
                <w:noProof/>
              </w:rPr>
              <w:t>41</w:t>
            </w:r>
            <w:r w:rsidR="00630214">
              <w:rPr>
                <w:noProof/>
              </w:rPr>
              <w:fldChar w:fldCharType="end"/>
            </w:r>
            <w:r w:rsidRPr="00887168">
              <w:t>)</w:t>
            </w:r>
          </w:p>
        </w:tc>
      </w:tr>
    </w:tbl>
    <w:p w14:paraId="54705B62" w14:textId="24C9A75A" w:rsidR="00EB3F90" w:rsidRDefault="008135D2" w:rsidP="00E46302">
      <w:pPr>
        <w:pStyle w:val="40"/>
      </w:pPr>
      <w:r>
        <w:t>Свободные от надстройки участки ВП</w:t>
      </w:r>
    </w:p>
    <w:p w14:paraId="3BFF4BEF" w14:textId="6198F9D9" w:rsidR="00BA7D20" w:rsidRDefault="005500CA" w:rsidP="001910AD">
      <w:r>
        <w:t xml:space="preserve">В носу и в корме </w:t>
      </w:r>
      <w:r w:rsidR="00BA7D20">
        <w:t>должны быть свободные от надстроек участки верхней палубы заданной протяжённости для размещения вооружения и оборудования</w:t>
      </w:r>
      <w:r w:rsidR="001910AD">
        <w:t>.</w:t>
      </w:r>
    </w:p>
    <w:p w14:paraId="135425FD" w14:textId="39392623" w:rsidR="00557C7C" w:rsidRPr="00BD3374" w:rsidRDefault="00557C7C" w:rsidP="00924F9F">
      <w:r w:rsidRPr="00AE10C1">
        <w:t xml:space="preserve">Данные ограничения </w:t>
      </w:r>
      <w:r w:rsidR="00A0646B" w:rsidRPr="00AE10C1">
        <w:t xml:space="preserve">касаются </w:t>
      </w:r>
      <w:r w:rsidR="00D60519" w:rsidRPr="00AE10C1">
        <w:t>блоков надстройки, являющихся крайне носовым и крайне кормовым блоками</w:t>
      </w:r>
      <w:r w:rsidR="007157E5" w:rsidRPr="00AE10C1">
        <w:t xml:space="preserve"> надстройки, размещёнными непосредственно на </w:t>
      </w:r>
      <w:r w:rsidR="00A24D33" w:rsidRPr="00AE10C1">
        <w:t>верхней палубе (ВП)</w:t>
      </w:r>
      <w:r w:rsidR="00151206" w:rsidRPr="00AE10C1">
        <w:t xml:space="preserve">, то есть </w:t>
      </w:r>
      <w:r w:rsidR="00A24D33" w:rsidRPr="00AE10C1">
        <w:t>на основном блоке надстройки (Корпус).</w:t>
      </w:r>
      <w:r w:rsidR="00BD3374" w:rsidRPr="00BD3374">
        <w:t xml:space="preserve"> </w:t>
      </w:r>
      <w:r w:rsidR="00BD3374">
        <w:t>Носовой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7D90817D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0946D6F2" w14:textId="77777777" w:rsidR="00BD3374" w:rsidRPr="007F09CB" w:rsidRDefault="00630214" w:rsidP="004848F6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-20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7DB0AAAC" w14:textId="0D5CB1C8" w:rsidR="00BD3374" w:rsidRPr="00A51A05" w:rsidRDefault="00BD3374" w:rsidP="004848F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EA1A83">
              <w:rPr>
                <w:noProof/>
                <w:lang w:val="en-US"/>
              </w:rPr>
              <w:t>42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6078E115" w14:textId="195F8666" w:rsidR="00BD3374" w:rsidRDefault="00BD3374" w:rsidP="00D24EC9">
      <w:pPr>
        <w:keepNext/>
      </w:pPr>
      <w:r>
        <w:lastRenderedPageBreak/>
        <w:t>Кормовой блок должен удовлетворять условию: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BD3374" w:rsidRPr="00A51A05" w14:paraId="4F849D55" w14:textId="77777777" w:rsidTr="004848F6">
        <w:trPr>
          <w:trHeight w:val="476"/>
        </w:trPr>
        <w:tc>
          <w:tcPr>
            <w:tcW w:w="7933" w:type="dxa"/>
            <w:vAlign w:val="center"/>
          </w:tcPr>
          <w:p w14:paraId="2BC4A61A" w14:textId="1FC04131" w:rsidR="00BD3374" w:rsidRPr="00C24164" w:rsidRDefault="00630214" w:rsidP="004848F6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≥15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3224F981" w14:textId="5CBF6EF1" w:rsidR="00BD3374" w:rsidRPr="00A51A05" w:rsidRDefault="00BD3374" w:rsidP="004848F6">
            <w:pPr>
              <w:rPr>
                <w:lang w:val="en-US"/>
              </w:rPr>
            </w:pPr>
            <w:r w:rsidRPr="00A51A05">
              <w:rPr>
                <w:lang w:val="en-US"/>
              </w:rPr>
              <w:t>(</w:t>
            </w:r>
            <w:r w:rsidRPr="00A51A05">
              <w:rPr>
                <w:lang w:val="en-US"/>
              </w:rPr>
              <w:fldChar w:fldCharType="begin"/>
            </w:r>
            <w:r w:rsidRPr="00A51A05">
              <w:rPr>
                <w:lang w:val="en-US"/>
              </w:rPr>
              <w:instrText xml:space="preserve"> SEQ Формула \* ARABIC </w:instrText>
            </w:r>
            <w:r w:rsidRPr="00A51A05">
              <w:rPr>
                <w:lang w:val="en-US"/>
              </w:rPr>
              <w:fldChar w:fldCharType="separate"/>
            </w:r>
            <w:r w:rsidR="00EA1A83">
              <w:rPr>
                <w:noProof/>
                <w:lang w:val="en-US"/>
              </w:rPr>
              <w:t>43</w:t>
            </w:r>
            <w:r w:rsidRPr="00A51A05">
              <w:rPr>
                <w:lang w:val="en-US"/>
              </w:rPr>
              <w:fldChar w:fldCharType="end"/>
            </w:r>
            <w:r w:rsidRPr="00A51A05">
              <w:rPr>
                <w:lang w:val="en-US"/>
              </w:rPr>
              <w:t>)</w:t>
            </w:r>
          </w:p>
        </w:tc>
      </w:tr>
    </w:tbl>
    <w:p w14:paraId="79C168BC" w14:textId="20E8521E" w:rsidR="003B22F0" w:rsidRDefault="00C57D32" w:rsidP="00BA4D62">
      <w:pPr>
        <w:pStyle w:val="40"/>
      </w:pPr>
      <w:r>
        <w:t>Высоты дымовой трубы и мачт</w:t>
      </w:r>
    </w:p>
    <w:p w14:paraId="0BA3182D" w14:textId="4AE06132" w:rsidR="00C57D32" w:rsidRDefault="00F65D0B" w:rsidP="00F646CB">
      <w:pPr>
        <w:keepNext/>
      </w:pPr>
      <w:commentRangeStart w:id="21"/>
      <w:r>
        <w:t>Высота дымовой трубы ограничена диапазоном</w:t>
      </w:r>
      <w:r w:rsidR="008127D1">
        <w:t xml:space="preserve">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46452DAE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C02F7FB" w14:textId="65CA98C6" w:rsidR="00887168" w:rsidRPr="00E70560" w:rsidRDefault="00824B1E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≤12.0,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48F0504B" w14:textId="1DE9051E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44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2792E4B0" w14:textId="2E186353" w:rsidR="008127D1" w:rsidRDefault="008127D1" w:rsidP="008127D1">
      <w:pPr>
        <w:keepNext/>
      </w:pPr>
      <w:r>
        <w:t xml:space="preserve">Высота </w:t>
      </w:r>
      <w:r w:rsidR="004D4F4D">
        <w:t>фок-мачты</w:t>
      </w:r>
      <w:r>
        <w:t xml:space="preserve">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D6DC0E0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6F63D48" w14:textId="489F9931" w:rsidR="00887168" w:rsidRPr="00C24164" w:rsidRDefault="00F94E12" w:rsidP="00F646CB">
            <w:pPr>
              <w:keepNext/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0F99E187" w14:textId="6716F784" w:rsidR="00887168" w:rsidRPr="00A51A05" w:rsidRDefault="00887168" w:rsidP="00F646CB">
            <w:pPr>
              <w:pStyle w:val="affff8"/>
              <w:keepNext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45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5CCDA8BE" w14:textId="24543411" w:rsidR="004D4F4D" w:rsidRDefault="004D4F4D" w:rsidP="004D4F4D">
      <w:pPr>
        <w:keepNext/>
      </w:pPr>
      <w:r>
        <w:t>Высота грот-мачты ограничена диапазоном значений</w:t>
      </w:r>
      <w:r w:rsidRPr="00F65D0B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887168" w:rsidRPr="00A51A05" w14:paraId="1917E779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5DE5C6FC" w14:textId="3DAB0533" w:rsidR="00887168" w:rsidRPr="00A57CD5" w:rsidRDefault="00F94E12" w:rsidP="0067701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5.0≤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≤12.0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30F9D71" w14:textId="402A3EB3" w:rsidR="00887168" w:rsidRPr="00A51A05" w:rsidRDefault="00887168" w:rsidP="00887168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46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commentRangeEnd w:id="21"/>
    <w:p w14:paraId="7025B4BA" w14:textId="2E7770E4" w:rsidR="00887168" w:rsidRDefault="008C2719" w:rsidP="00BA4D62">
      <w:pPr>
        <w:pStyle w:val="40"/>
      </w:pPr>
      <w:r>
        <w:rPr>
          <w:rStyle w:val="affff0"/>
          <w:rFonts w:cs="Times New Roman"/>
          <w:bCs w:val="0"/>
          <w:szCs w:val="20"/>
          <w:lang w:val="en-GB" w:eastAsia="nb-NO"/>
        </w:rPr>
        <w:commentReference w:id="21"/>
      </w:r>
      <w:r w:rsidR="00BF1BAD">
        <w:t>Видимость с ходового мостика</w:t>
      </w:r>
    </w:p>
    <w:p w14:paraId="626DB602" w14:textId="497C807F" w:rsidR="009E6893" w:rsidRPr="00340C7E" w:rsidRDefault="00BF1BAD" w:rsidP="004A2F20">
      <w:r>
        <w:t>«</w:t>
      </w:r>
      <w:r w:rsidR="00267C0A">
        <w:t>Мёртвая зона</w:t>
      </w:r>
      <w:r>
        <w:t>»</w:t>
      </w:r>
      <w:r w:rsidR="00267C0A">
        <w:t xml:space="preserve"> видимости не должна превышать допустимой в соответствии с требованиями Конвенции СОЛАС-74 </w:t>
      </w:r>
      <w:r w:rsidR="00267C0A" w:rsidRPr="00267C0A">
        <w:t xml:space="preserve">[1, </w:t>
      </w:r>
      <w:r w:rsidR="00267C0A">
        <w:t>Ч.</w:t>
      </w:r>
      <w:r w:rsidR="00267C0A">
        <w:rPr>
          <w:lang w:val="en-US"/>
        </w:rPr>
        <w:t>V</w:t>
      </w:r>
      <w:r w:rsidR="00267C0A" w:rsidRPr="00267C0A">
        <w:t xml:space="preserve">, </w:t>
      </w:r>
      <w:r w:rsidR="00267C0A">
        <w:t>Правило 22, п.</w:t>
      </w:r>
      <w:r w:rsidR="00340C7E">
        <w:rPr>
          <w:lang w:val="en-US"/>
        </w:rPr>
        <w:t> </w:t>
      </w:r>
      <w:r w:rsidR="00267C0A">
        <w:t>1</w:t>
      </w:r>
      <w:r w:rsidR="00267C0A" w:rsidRPr="00267C0A">
        <w:t>]</w:t>
      </w:r>
      <w:r w:rsidR="00340C7E" w:rsidRPr="00340C7E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102A8" w:rsidRPr="00A51A05" w14:paraId="1F8E7CEC" w14:textId="77777777" w:rsidTr="009D1C31">
        <w:trPr>
          <w:trHeight w:val="476"/>
        </w:trPr>
        <w:tc>
          <w:tcPr>
            <w:tcW w:w="7933" w:type="dxa"/>
            <w:vAlign w:val="center"/>
          </w:tcPr>
          <w:p w14:paraId="18E6ABEF" w14:textId="0F3E89B4" w:rsidR="005102A8" w:rsidRPr="00A57CD5" w:rsidRDefault="00630214" w:rsidP="009D1C31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1411" w:type="dxa"/>
            <w:vAlign w:val="center"/>
          </w:tcPr>
          <w:p w14:paraId="645EAFE3" w14:textId="65F669F4" w:rsidR="005102A8" w:rsidRPr="00A51A05" w:rsidRDefault="005102A8" w:rsidP="009D1C31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47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9596784" w14:textId="0F22FC13" w:rsidR="00340C7E" w:rsidRDefault="00107DE2" w:rsidP="004A2F20">
      <w:r>
        <w:t xml:space="preserve">Данное условие </w:t>
      </w:r>
      <w:r w:rsidR="00362E3C">
        <w:t xml:space="preserve">выполняется, если блоки надстройки, расположенные </w:t>
      </w:r>
      <w:r w:rsidR="00C57D45">
        <w:t>в</w:t>
      </w:r>
      <w:r w:rsidR="00BD398C">
        <w:t>переди от ходового мостика</w:t>
      </w:r>
      <w:r w:rsidR="00C57D45">
        <w:t>,</w:t>
      </w:r>
      <w:r w:rsidR="00BD398C">
        <w:t xml:space="preserve"> не попадают в </w:t>
      </w:r>
      <w:r w:rsidR="00C57D45">
        <w:t>минимально допустимый сектор обзора.</w:t>
      </w:r>
      <w:r w:rsidR="000916C0" w:rsidRPr="000916C0">
        <w:t xml:space="preserve"> </w:t>
      </w:r>
      <w:r w:rsidR="000916C0">
        <w:t xml:space="preserve">То есть, </w:t>
      </w:r>
      <w:r w:rsidR="00B44FF5">
        <w:t>крайн</w:t>
      </w:r>
      <w:r w:rsidR="002501EF">
        <w:t>ее</w:t>
      </w:r>
      <w:r w:rsidR="00B44FF5">
        <w:t xml:space="preserve"> </w:t>
      </w:r>
      <w:r w:rsidR="00221E86">
        <w:t>носов</w:t>
      </w:r>
      <w:r w:rsidR="002501EF">
        <w:t>ое</w:t>
      </w:r>
      <w:r w:rsidR="00221E86">
        <w:t xml:space="preserve"> </w:t>
      </w:r>
      <w:r w:rsidR="002501EF">
        <w:t>возвышение</w:t>
      </w:r>
      <w:r w:rsidR="0098771D">
        <w:t xml:space="preserve"> этих блоков надстройк</w:t>
      </w:r>
      <w:r w:rsidR="002501EF">
        <w:t>и</w:t>
      </w:r>
      <w:r w:rsidR="0098771D">
        <w:t xml:space="preserve"> не должн</w:t>
      </w:r>
      <w:r w:rsidR="00EA1A83">
        <w:t>о</w:t>
      </w:r>
      <w:r w:rsidR="0098771D">
        <w:t xml:space="preserve"> превышать максимально допустиму</w:t>
      </w:r>
      <w:r w:rsidR="002501EF">
        <w:t>ю</w:t>
      </w:r>
      <w:r w:rsidR="005D1A28">
        <w:t xml:space="preserve">, которая находится по определяемой функции по формуле </w:t>
      </w:r>
      <w:r w:rsidR="005D1A28">
        <w:fldChar w:fldCharType="begin"/>
      </w:r>
      <w:r w:rsidR="005D1A28">
        <w:instrText xml:space="preserve"> REF _Ref54785502 \h </w:instrText>
      </w:r>
      <w:r w:rsidR="005D1A28">
        <w:fldChar w:fldCharType="separate"/>
      </w:r>
      <w:r w:rsidR="00EA1A83" w:rsidRPr="00EA1A83">
        <w:rPr>
          <w:rFonts w:ascii="Cambria Math" w:hAnsi="Cambria Math"/>
        </w:rPr>
        <w:t>(</w:t>
      </w:r>
      <w:r w:rsidR="00EA1A83" w:rsidRPr="00EA1A83">
        <w:rPr>
          <w:rFonts w:ascii="Cambria Math" w:hAnsi="Cambria Math"/>
          <w:noProof/>
        </w:rPr>
        <w:t>30</w:t>
      </w:r>
      <w:r w:rsidR="00EA1A83" w:rsidRPr="00EA1A83">
        <w:rPr>
          <w:rFonts w:ascii="Cambria Math" w:hAnsi="Cambria Math"/>
        </w:rPr>
        <w:t>)</w:t>
      </w:r>
      <w:r w:rsidR="005D1A28">
        <w:fldChar w:fldCharType="end"/>
      </w:r>
      <w:r w:rsidR="005D1A28" w:rsidRPr="005D1A28">
        <w:t>:</w:t>
      </w:r>
      <w:bookmarkStart w:id="22" w:name="_GoBack"/>
      <w:bookmarkEnd w:id="22"/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5D1A28" w:rsidRPr="00A51A05" w14:paraId="3048670A" w14:textId="77777777" w:rsidTr="00ED39FF">
        <w:trPr>
          <w:trHeight w:val="476"/>
        </w:trPr>
        <w:tc>
          <w:tcPr>
            <w:tcW w:w="7933" w:type="dxa"/>
            <w:vAlign w:val="center"/>
          </w:tcPr>
          <w:p w14:paraId="43EBE317" w14:textId="55FEA646" w:rsidR="005D1A28" w:rsidRPr="00A57CD5" w:rsidRDefault="00E779E3" w:rsidP="00ED39FF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w:rPr>
                        <w:rFonts w:ascii="Cambria Math" w:hAnsi="Cambria Math"/>
                      </w:rPr>
                      <m:t>ctg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F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1411" w:type="dxa"/>
            <w:vAlign w:val="center"/>
          </w:tcPr>
          <w:p w14:paraId="4B73B089" w14:textId="0D25D36F" w:rsidR="005D1A28" w:rsidRPr="00A51A05" w:rsidRDefault="005D1A28" w:rsidP="00ED39FF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48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3A00456A" w14:textId="1B014058" w:rsidR="005B7AA3" w:rsidRDefault="00E6205A" w:rsidP="00BA4D62">
      <w:pPr>
        <w:pStyle w:val="40"/>
      </w:pPr>
      <w:r>
        <w:t>Размещение фазированной антенной решётки (ФАР)</w:t>
      </w:r>
    </w:p>
    <w:p w14:paraId="1A0E2F96" w14:textId="4BFDDF96" w:rsidR="00E6205A" w:rsidRPr="00772B17" w:rsidRDefault="004E4EAC" w:rsidP="00E6205A">
      <w:r>
        <w:t xml:space="preserve">Для размещения ФАР </w:t>
      </w:r>
      <w:r w:rsidR="00842540">
        <w:t xml:space="preserve">на </w:t>
      </w:r>
      <w:proofErr w:type="spellStart"/>
      <w:r w:rsidR="00842540">
        <w:rPr>
          <w:lang w:val="en-US"/>
        </w:rPr>
        <w:t>i</w:t>
      </w:r>
      <w:proofErr w:type="spellEnd"/>
      <w:r w:rsidR="00842540" w:rsidRPr="00842540">
        <w:t>-</w:t>
      </w:r>
      <w:r w:rsidR="00842540">
        <w:t xml:space="preserve">ом блоке надстройки, </w:t>
      </w:r>
      <w:r>
        <w:t>площадь блока надстройки, на котором размещается ФАР, должна быть больше или равна 20</w:t>
      </w:r>
      <w:r w:rsidR="00842540">
        <w:t> </w:t>
      </w:r>
      <w:r>
        <w:t>м</w:t>
      </w:r>
      <w:r w:rsidRPr="004E4EAC">
        <w:rPr>
          <w:vertAlign w:val="superscript"/>
        </w:rPr>
        <w:t>2</w:t>
      </w:r>
      <w:r w:rsidR="0009585E">
        <w:t>.</w:t>
      </w:r>
    </w:p>
    <w:p w14:paraId="0E396877" w14:textId="4F3738C2" w:rsidR="0044227E" w:rsidRPr="009A3F1D" w:rsidRDefault="009A3F1D" w:rsidP="00E6205A">
      <w:r>
        <w:t xml:space="preserve">Кроме того, для размещения ФАР необходимо выдерживать требование по высоте </w:t>
      </w:r>
      <w:proofErr w:type="spellStart"/>
      <w:r>
        <w:rPr>
          <w:lang w:val="en-US"/>
        </w:rPr>
        <w:t>i</w:t>
      </w:r>
      <w:proofErr w:type="spellEnd"/>
      <w:r w:rsidRPr="009A3F1D">
        <w:t>-</w:t>
      </w:r>
      <w:r>
        <w:t>го блока надстройки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44227E" w:rsidRPr="00A51A05" w14:paraId="23968C7A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DDBA086" w14:textId="7C2E3F8A" w:rsidR="0044227E" w:rsidRPr="00E70560" w:rsidRDefault="00630214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≥20.0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DAA2693" w14:textId="1E8C3D99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49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  <w:tr w:rsidR="0044227E" w:rsidRPr="00A51A05" w14:paraId="1ECFB9BB" w14:textId="77777777" w:rsidTr="001D4B6C">
        <w:trPr>
          <w:trHeight w:val="476"/>
        </w:trPr>
        <w:tc>
          <w:tcPr>
            <w:tcW w:w="7933" w:type="dxa"/>
            <w:vAlign w:val="center"/>
          </w:tcPr>
          <w:p w14:paraId="6197EB33" w14:textId="5F1FDAFA" w:rsidR="0044227E" w:rsidRPr="00C24164" w:rsidRDefault="00630214" w:rsidP="0044227E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≥6.3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1C26FD4A" w14:textId="7A4E0A68" w:rsidR="0044227E" w:rsidRPr="00A51A05" w:rsidRDefault="0044227E" w:rsidP="0044227E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50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63D22F50" w14:textId="6B0ADAB6" w:rsidR="00E6205A" w:rsidRDefault="00FE2A14" w:rsidP="00BA4D62">
      <w:pPr>
        <w:pStyle w:val="40"/>
      </w:pPr>
      <w:r>
        <w:t>Задымление надстроек</w:t>
      </w:r>
    </w:p>
    <w:p w14:paraId="65B692A2" w14:textId="14AE953E" w:rsidR="001426DD" w:rsidRPr="00C108EC" w:rsidRDefault="00FE2A14" w:rsidP="001426DD">
      <w:pPr>
        <w:rPr>
          <w:color w:val="FF0000"/>
        </w:rPr>
      </w:pPr>
      <w:r w:rsidRPr="00C108EC">
        <w:rPr>
          <w:color w:val="FF0000"/>
        </w:rPr>
        <w:t xml:space="preserve">Блок (блоки) надстройки, расположенные за </w:t>
      </w:r>
      <w:r w:rsidR="001426DD" w:rsidRPr="00C108EC">
        <w:rPr>
          <w:color w:val="FF0000"/>
        </w:rPr>
        <w:t>дымовой трубой, не должен задымляться</w:t>
      </w:r>
      <w:r w:rsidR="00F23892" w:rsidRPr="00C108EC">
        <w:rPr>
          <w:color w:val="FF0000"/>
        </w:rPr>
        <w:t>:</w:t>
      </w:r>
    </w:p>
    <w:p w14:paraId="08A03196" w14:textId="1E1E804D" w:rsidR="00F23892" w:rsidRDefault="00DA3B53" w:rsidP="00BA4D62">
      <w:pPr>
        <w:pStyle w:val="30"/>
      </w:pPr>
      <w:r>
        <w:lastRenderedPageBreak/>
        <w:t>Ограничения технической эстетики</w:t>
      </w:r>
    </w:p>
    <w:p w14:paraId="045B962B" w14:textId="39445A23" w:rsidR="00A76C44" w:rsidRDefault="00344397" w:rsidP="00BA4D62">
      <w:pPr>
        <w:pStyle w:val="40"/>
      </w:pPr>
      <w:r>
        <w:t xml:space="preserve">Относительная абсцисса </w:t>
      </w:r>
      <w:r w:rsidR="0076217F">
        <w:t>центра визуальной массы</w:t>
      </w:r>
    </w:p>
    <w:p w14:paraId="0E42D45F" w14:textId="6F9EC075" w:rsidR="0076217F" w:rsidRDefault="0076217F" w:rsidP="0076217F">
      <w:r>
        <w:t xml:space="preserve">Относительная абсцисса центра визуальной массы, отождествляемая с относительной абсциссой </w:t>
      </w:r>
      <w:r w:rsidR="009733B4">
        <w:t>центра тяжести проекции надводной части корабля на диаметральную плоскость</w:t>
      </w:r>
      <w:r w:rsidR="008270B1">
        <w:t>,</w:t>
      </w:r>
      <w:r w:rsidR="009733B4">
        <w:t xml:space="preserve"> должна находиться в определённых пределах</w:t>
      </w:r>
      <w:r w:rsidR="002479F8">
        <w:t>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106392" w:rsidRPr="00A51A05" w14:paraId="26527D77" w14:textId="77777777" w:rsidTr="00B30FF6">
        <w:trPr>
          <w:trHeight w:val="476"/>
        </w:trPr>
        <w:tc>
          <w:tcPr>
            <w:tcW w:w="7933" w:type="dxa"/>
            <w:vAlign w:val="center"/>
          </w:tcPr>
          <w:p w14:paraId="48C5320D" w14:textId="1ACC50C9" w:rsidR="00106392" w:rsidRPr="00E70560" w:rsidRDefault="00FA41C9" w:rsidP="00B30FF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0,41≤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L∙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>≤0,48</m:t>
                </m:r>
              </m:oMath>
            </m:oMathPara>
          </w:p>
        </w:tc>
        <w:tc>
          <w:tcPr>
            <w:tcW w:w="1411" w:type="dxa"/>
            <w:vAlign w:val="center"/>
          </w:tcPr>
          <w:p w14:paraId="501DE7CD" w14:textId="0D232881" w:rsidR="00106392" w:rsidRPr="00A51A05" w:rsidRDefault="00106392" w:rsidP="00B30FF6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51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064291D4" w14:textId="0A5DEB9A" w:rsidR="00B60CE2" w:rsidRDefault="00C4363B" w:rsidP="00BA4D62">
      <w:pPr>
        <w:pStyle w:val="20"/>
      </w:pPr>
      <w:r>
        <w:lastRenderedPageBreak/>
        <w:t>Критерий</w:t>
      </w:r>
      <w:r w:rsidR="00552C11">
        <w:rPr>
          <w:lang w:val="en-US"/>
        </w:rPr>
        <w:t xml:space="preserve"> </w:t>
      </w:r>
      <w:r w:rsidR="00552C11">
        <w:t>эффективности</w:t>
      </w:r>
    </w:p>
    <w:p w14:paraId="0FE248E6" w14:textId="3A8AADB4" w:rsidR="00C4363B" w:rsidRDefault="00C4363B" w:rsidP="00C4363B">
      <w:r>
        <w:t xml:space="preserve">Критерием задачи формирования силуэта будет функция цели </w:t>
      </w:r>
      <w:r w:rsidR="00AF4847">
        <w:t>типа: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411"/>
      </w:tblGrid>
      <w:tr w:rsidR="00AF4847" w:rsidRPr="00A51A05" w14:paraId="266830B6" w14:textId="77777777" w:rsidTr="001B2769">
        <w:trPr>
          <w:trHeight w:val="476"/>
        </w:trPr>
        <w:tc>
          <w:tcPr>
            <w:tcW w:w="7933" w:type="dxa"/>
            <w:vAlign w:val="center"/>
          </w:tcPr>
          <w:p w14:paraId="01806422" w14:textId="1E20D722" w:rsidR="00AF4847" w:rsidRDefault="00630214" w:rsidP="001B2769">
            <w:pPr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0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∙FB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  <m:t>K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0"/>
                                                <w:lang w:val="en-US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∙L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0"/>
                                            <w:lang w:val="en-US"/>
                                          </w:rPr>
                                          <m:t>H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∙FB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→min</m:t>
                    </m:r>
                  </m:e>
                </m:nary>
              </m:oMath>
            </m:oMathPara>
          </w:p>
        </w:tc>
        <w:tc>
          <w:tcPr>
            <w:tcW w:w="1411" w:type="dxa"/>
            <w:vAlign w:val="center"/>
          </w:tcPr>
          <w:p w14:paraId="358E127E" w14:textId="0BC6BA01" w:rsidR="00AF4847" w:rsidRPr="00A51A05" w:rsidRDefault="00AF4847" w:rsidP="001B2769">
            <w:pPr>
              <w:pStyle w:val="affff8"/>
              <w:rPr>
                <w:rFonts w:ascii="Cambria Math" w:hAnsi="Cambria Math"/>
                <w:lang w:val="en-US"/>
              </w:rPr>
            </w:pPr>
            <w:r w:rsidRPr="00A51A05">
              <w:rPr>
                <w:rFonts w:ascii="Cambria Math" w:hAnsi="Cambria Math"/>
                <w:lang w:val="en-US"/>
              </w:rPr>
              <w:t>(</w:t>
            </w:r>
            <w:r w:rsidRPr="00A51A05">
              <w:rPr>
                <w:rFonts w:ascii="Cambria Math" w:hAnsi="Cambria Math"/>
                <w:lang w:val="en-US"/>
              </w:rPr>
              <w:fldChar w:fldCharType="begin"/>
            </w:r>
            <w:r w:rsidRPr="00A51A05">
              <w:rPr>
                <w:rFonts w:ascii="Cambria Math" w:hAnsi="Cambria Math"/>
                <w:lang w:val="en-US"/>
              </w:rPr>
              <w:instrText xml:space="preserve"> SEQ Формула \* ARABIC </w:instrText>
            </w:r>
            <w:r w:rsidRPr="00A51A05">
              <w:rPr>
                <w:rFonts w:ascii="Cambria Math" w:hAnsi="Cambria Math"/>
                <w:lang w:val="en-US"/>
              </w:rPr>
              <w:fldChar w:fldCharType="separate"/>
            </w:r>
            <w:r w:rsidR="00EA1A83">
              <w:rPr>
                <w:rFonts w:ascii="Cambria Math" w:hAnsi="Cambria Math"/>
                <w:noProof/>
                <w:lang w:val="en-US"/>
              </w:rPr>
              <w:t>52</w:t>
            </w:r>
            <w:r w:rsidRPr="00A51A05">
              <w:rPr>
                <w:rFonts w:ascii="Cambria Math" w:hAnsi="Cambria Math"/>
                <w:lang w:val="en-US"/>
              </w:rPr>
              <w:fldChar w:fldCharType="end"/>
            </w:r>
            <w:r w:rsidRPr="00A51A05">
              <w:rPr>
                <w:rFonts w:ascii="Cambria Math" w:hAnsi="Cambria Math"/>
                <w:lang w:val="en-US"/>
              </w:rPr>
              <w:t>)</w:t>
            </w:r>
          </w:p>
        </w:tc>
      </w:tr>
    </w:tbl>
    <w:p w14:paraId="753695C0" w14:textId="73795662" w:rsidR="00AF4847" w:rsidRDefault="00B36FE2" w:rsidP="00C4363B">
      <w:r>
        <w:t xml:space="preserve">Функция </w:t>
      </w:r>
      <m:oMath>
        <m:r>
          <w:rPr>
            <w:rFonts w:ascii="Cambria Math" w:hAnsi="Cambria Math"/>
            <w:lang w:val="en-US"/>
          </w:rPr>
          <m:t>Φ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</m:oMath>
      <w:r>
        <w:t xml:space="preserve"> представляет собой кубический полином вида</w:t>
      </w:r>
    </w:p>
    <w:p w14:paraId="25EE38AD" w14:textId="1E469560" w:rsidR="003D3754" w:rsidRDefault="00E136CE" w:rsidP="002501A7">
      <w:pPr>
        <w:keepNext/>
      </w:pPr>
      <w:r>
        <w:t>Коэффициенты в выражении</w:t>
      </w:r>
      <w:r w:rsidR="00760051">
        <w:t xml:space="preserve"> определяются из следующих условий:</w:t>
      </w:r>
    </w:p>
    <w:p w14:paraId="4D1F9B23" w14:textId="2DFB4B56" w:rsidR="00760051" w:rsidRDefault="005C0814" w:rsidP="002501A7">
      <w:pPr>
        <w:pStyle w:val="a2"/>
      </w:pPr>
      <w:r>
        <w:t xml:space="preserve">ордината огибающей силуэта корабля на носовом перпендикуляре </w:t>
      </w:r>
      <w:r w:rsidR="00A172DB">
        <w:t>равна высоте надводного борта</w:t>
      </w:r>
      <w:r w:rsidR="00561858">
        <w:t>;</w:t>
      </w:r>
    </w:p>
    <w:p w14:paraId="26D125B4" w14:textId="1C85E408" w:rsidR="00A172DB" w:rsidRDefault="00561858" w:rsidP="002501A7">
      <w:pPr>
        <w:pStyle w:val="a2"/>
      </w:pPr>
      <w:r>
        <w:t>м</w:t>
      </w:r>
      <w:r w:rsidR="00A172DB">
        <w:t xml:space="preserve">аксимальная ордината огибающей силуэта </w:t>
      </w:r>
      <w:r>
        <w:t>равна заданной величине;</w:t>
      </w:r>
    </w:p>
    <w:p w14:paraId="5789CCD0" w14:textId="1BB0783A" w:rsidR="00561858" w:rsidRDefault="00561858" w:rsidP="002501A7">
      <w:pPr>
        <w:pStyle w:val="a2"/>
      </w:pPr>
      <w:r>
        <w:t>максимальная ордината огибающей силуэта достигается в заданной абсциссе;</w:t>
      </w:r>
    </w:p>
    <w:p w14:paraId="5C00FEDE" w14:textId="5AB053D4" w:rsidR="00561858" w:rsidRDefault="002501A7" w:rsidP="00760051">
      <w:pPr>
        <w:pStyle w:val="a2"/>
      </w:pPr>
      <w:r>
        <w:t>ордината огибающей силуэта корабля на кормовом перпендикуляре равна заданной доле максимальной ординаты.</w:t>
      </w:r>
    </w:p>
    <w:p w14:paraId="47E1DF74" w14:textId="5ED0B7CD" w:rsidR="00C916C3" w:rsidRDefault="00BA4D62" w:rsidP="0058055A">
      <w:pPr>
        <w:pStyle w:val="1"/>
      </w:pPr>
      <w:r>
        <w:lastRenderedPageBreak/>
        <w:t>Алгоритм</w:t>
      </w:r>
    </w:p>
    <w:p w14:paraId="08282C30" w14:textId="08E14B31" w:rsidR="00BA4D62" w:rsidRDefault="00A643C2" w:rsidP="009613E6">
      <w:pPr>
        <w:pStyle w:val="20"/>
        <w:pageBreakBefore w:val="0"/>
      </w:pPr>
      <w:r>
        <w:t>Ввод данных</w:t>
      </w:r>
    </w:p>
    <w:p w14:paraId="2BB193B2" w14:textId="501A3EA4" w:rsidR="00A643C2" w:rsidRDefault="00A643C2" w:rsidP="00C03872">
      <w:pPr>
        <w:pStyle w:val="30"/>
        <w:pageBreakBefore w:val="0"/>
      </w:pPr>
      <w:r>
        <w:t>Ввод исходных данных</w:t>
      </w:r>
    </w:p>
    <w:p w14:paraId="19E1EABA" w14:textId="092CCDF3" w:rsidR="00EA21B3" w:rsidRPr="00670E77" w:rsidRDefault="00DE24AE" w:rsidP="00DE24AE">
      <w:pPr>
        <w:pStyle w:val="40"/>
      </w:pPr>
      <w:r>
        <w:t>Ввод оператором</w:t>
      </w:r>
    </w:p>
    <w:p w14:paraId="0084AB4A" w14:textId="35E7E8A2" w:rsidR="00EA21B3" w:rsidRPr="00670E77" w:rsidRDefault="00EA21B3" w:rsidP="00AB4A21">
      <w:pPr>
        <w:pStyle w:val="a2"/>
      </w:pPr>
      <w:r w:rsidRPr="009403EF">
        <w:rPr>
          <w:lang w:val="en-US"/>
        </w:rPr>
        <w:t>L</w:t>
      </w:r>
      <w:r w:rsidR="00670E77">
        <w:t xml:space="preserve"> (длина)</w:t>
      </w:r>
    </w:p>
    <w:p w14:paraId="7CABD9D8" w14:textId="5DE18924" w:rsidR="00EA21B3" w:rsidRPr="00670E77" w:rsidRDefault="00EA21B3" w:rsidP="00AB4A21">
      <w:pPr>
        <w:pStyle w:val="a2"/>
      </w:pPr>
      <w:r w:rsidRPr="009403EF">
        <w:rPr>
          <w:lang w:val="en-US"/>
        </w:rPr>
        <w:t>B</w:t>
      </w:r>
      <w:r w:rsidR="00670E77">
        <w:t xml:space="preserve"> (ширина)</w:t>
      </w:r>
    </w:p>
    <w:p w14:paraId="67D13ADD" w14:textId="4EECD1F4" w:rsidR="00EA21B3" w:rsidRPr="009403EF" w:rsidRDefault="00EA21B3" w:rsidP="00AB4A21">
      <w:pPr>
        <w:pStyle w:val="a2"/>
      </w:pPr>
      <w:r w:rsidRPr="009403EF">
        <w:rPr>
          <w:lang w:val="en-US"/>
        </w:rPr>
        <w:t>T</w:t>
      </w:r>
      <w:r w:rsidRPr="009403EF">
        <w:t xml:space="preserve"> </w:t>
      </w:r>
      <w:r w:rsidR="008D1298">
        <w:t>(</w:t>
      </w:r>
      <w:r w:rsidRPr="009403EF">
        <w:t>осадка</w:t>
      </w:r>
      <w:r w:rsidR="008D1298">
        <w:t>)</w:t>
      </w:r>
    </w:p>
    <w:p w14:paraId="60CC1E5A" w14:textId="7747469A" w:rsidR="00EA21B3" w:rsidRPr="009403EF" w:rsidRDefault="00EA21B3" w:rsidP="00AB4A21">
      <w:pPr>
        <w:pStyle w:val="a2"/>
      </w:pPr>
      <w:r w:rsidRPr="009403EF">
        <w:rPr>
          <w:lang w:val="en-US"/>
        </w:rPr>
        <w:t>H</w:t>
      </w:r>
      <w:r w:rsidRPr="009403EF">
        <w:t xml:space="preserve"> </w:t>
      </w:r>
      <w:r w:rsidR="001E1263">
        <w:t>(</w:t>
      </w:r>
      <w:r w:rsidRPr="009403EF">
        <w:t>высота борта</w:t>
      </w:r>
      <w:r w:rsidR="001E1263">
        <w:t>)</w:t>
      </w:r>
    </w:p>
    <w:p w14:paraId="11B55C62" w14:textId="13CD5EBC" w:rsidR="00EA21B3" w:rsidRPr="009403EF" w:rsidRDefault="001E1263" w:rsidP="00AB4A21">
      <w:pPr>
        <w:pStyle w:val="a2"/>
      </w:pPr>
      <w:r>
        <w:rPr>
          <w:lang w:val="en-US"/>
        </w:rPr>
        <w:t>Delta</w:t>
      </w:r>
      <w:r w:rsidR="00EA21B3" w:rsidRPr="009403EF">
        <w:t xml:space="preserve"> </w:t>
      </w:r>
      <w:r>
        <w:t>(</w:t>
      </w:r>
      <w:r w:rsidR="00EA21B3" w:rsidRPr="009403EF">
        <w:t>коэффициент общей полноты</w:t>
      </w:r>
      <w:r>
        <w:t>)</w:t>
      </w:r>
    </w:p>
    <w:p w14:paraId="75A5CE7A" w14:textId="390C13BF" w:rsidR="00EA21B3" w:rsidRPr="009403EF" w:rsidRDefault="001E1263" w:rsidP="00AB4A21">
      <w:pPr>
        <w:pStyle w:val="a2"/>
      </w:pPr>
      <w:r>
        <w:rPr>
          <w:lang w:val="en-US"/>
        </w:rPr>
        <w:t>K</w:t>
      </w:r>
      <w:r w:rsidR="000D2679">
        <w:t>_</w:t>
      </w:r>
      <w:r w:rsidR="000D2679">
        <w:rPr>
          <w:lang w:val="en-US"/>
        </w:rPr>
        <w:t>DS</w:t>
      </w:r>
      <w:r w:rsidRPr="001E1263">
        <w:t xml:space="preserve"> </w:t>
      </w:r>
      <w:r>
        <w:t>(</w:t>
      </w:r>
      <w:r w:rsidR="00EA21B3" w:rsidRPr="009403EF">
        <w:t>коэффициент развитости надстроек</w:t>
      </w:r>
      <w:r>
        <w:t>)</w:t>
      </w:r>
    </w:p>
    <w:p w14:paraId="109E989B" w14:textId="3347B97C" w:rsidR="00EA21B3" w:rsidRDefault="00626B3F" w:rsidP="00AB4A21">
      <w:pPr>
        <w:pStyle w:val="a2"/>
      </w:pPr>
      <w:r>
        <w:rPr>
          <w:lang w:val="en-US"/>
        </w:rPr>
        <w:t>GM</w:t>
      </w:r>
      <w:r w:rsidR="00EA21B3" w:rsidRPr="009403EF">
        <w:t xml:space="preserve"> </w:t>
      </w:r>
      <w:r w:rsidR="001E1263" w:rsidRPr="001E1263">
        <w:t>(</w:t>
      </w:r>
      <w:r w:rsidR="001E1263">
        <w:t>МЦВ</w:t>
      </w:r>
      <w:r w:rsidR="001E1263" w:rsidRPr="001E1263">
        <w:t>)</w:t>
      </w:r>
    </w:p>
    <w:p w14:paraId="766ADD47" w14:textId="7EBD2E3F" w:rsidR="00D5502D" w:rsidRPr="00D5502D" w:rsidRDefault="00D5502D" w:rsidP="00AB4A21">
      <w:pPr>
        <w:pStyle w:val="a2"/>
      </w:pPr>
      <w:r>
        <w:rPr>
          <w:lang w:val="en-US"/>
        </w:rPr>
        <w:t>t’</w:t>
      </w:r>
    </w:p>
    <w:p w14:paraId="3AA42943" w14:textId="50409D95" w:rsidR="00D5502D" w:rsidRPr="00D5502D" w:rsidRDefault="00D5502D" w:rsidP="00AB4A21">
      <w:pPr>
        <w:pStyle w:val="a2"/>
      </w:pPr>
      <w:r>
        <w:rPr>
          <w:lang w:val="en-US"/>
        </w:rPr>
        <w:t>q’</w:t>
      </w:r>
    </w:p>
    <w:p w14:paraId="59EA4DF8" w14:textId="528B3D86" w:rsidR="00D5502D" w:rsidRDefault="00D5502D" w:rsidP="00AB4A21">
      <w:pPr>
        <w:pStyle w:val="a2"/>
      </w:pPr>
      <w:r>
        <w:rPr>
          <w:lang w:val="en-US"/>
        </w:rPr>
        <w:t>p’</w:t>
      </w:r>
    </w:p>
    <w:p w14:paraId="76760724" w14:textId="169AFC3E" w:rsidR="001E1263" w:rsidRPr="001E1263" w:rsidRDefault="003F5664" w:rsidP="00DE24AE">
      <w:pPr>
        <w:pStyle w:val="40"/>
      </w:pPr>
      <w:r>
        <w:t>Переменные, значение которых заведено, но может быть изменено оператором</w:t>
      </w:r>
    </w:p>
    <w:p w14:paraId="1A15A786" w14:textId="30CAE614" w:rsidR="001E1263" w:rsidRPr="001E1263" w:rsidRDefault="001E1263" w:rsidP="00EA21B3">
      <w:r>
        <w:rPr>
          <w:lang w:val="en-US"/>
        </w:rPr>
        <w:t>P</w:t>
      </w:r>
      <w:r w:rsidR="006574B6">
        <w:rPr>
          <w:lang w:val="en-US"/>
        </w:rPr>
        <w:t>w</w:t>
      </w:r>
      <w:r>
        <w:t> = 1200</w:t>
      </w:r>
      <w:r w:rsidRPr="001E1263">
        <w:t xml:space="preserve"> (</w:t>
      </w:r>
      <w:r>
        <w:t>давление ветра)</w:t>
      </w:r>
    </w:p>
    <w:p w14:paraId="6C1B7639" w14:textId="7CE62D11" w:rsidR="000D2679" w:rsidRPr="000D2679" w:rsidRDefault="00EA21B3" w:rsidP="000D2679">
      <w:r w:rsidRPr="009403EF">
        <w:t xml:space="preserve">θ = 15 </w:t>
      </w:r>
      <w:r w:rsidR="00785E45">
        <w:t>(</w:t>
      </w:r>
      <w:r w:rsidR="00F05F7E">
        <w:t>максимальный угол крена от действия ветра)</w:t>
      </w:r>
    </w:p>
    <w:p w14:paraId="4FAE0EE0" w14:textId="5C1D3CE2" w:rsidR="000D2679" w:rsidRDefault="00DE24AE" w:rsidP="00DE24AE">
      <w:pPr>
        <w:pStyle w:val="40"/>
      </w:pPr>
      <w:r>
        <w:t>Определение постоянных величин</w:t>
      </w:r>
    </w:p>
    <w:p w14:paraId="6D4EE5C7" w14:textId="62BC775B" w:rsidR="00DE24AE" w:rsidRPr="00725D9B" w:rsidRDefault="00DE24AE" w:rsidP="00DE24AE">
      <w:r>
        <w:rPr>
          <w:lang w:val="en-US"/>
        </w:rPr>
        <w:t>FB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L</w:t>
      </w:r>
      <w:r w:rsidR="004C0351" w:rsidRPr="00816303">
        <w:t xml:space="preserve">, </w:t>
      </w:r>
      <w:r w:rsidR="004C0351">
        <w:rPr>
          <w:lang w:val="en-US"/>
        </w:rPr>
        <w:t>GS</w:t>
      </w:r>
      <w:r w:rsidR="004C0351" w:rsidRPr="00816303">
        <w:t>_</w:t>
      </w:r>
      <w:r w:rsidR="004C0351">
        <w:rPr>
          <w:lang w:val="en-US"/>
        </w:rPr>
        <w:t>H</w:t>
      </w:r>
      <w:r w:rsidR="004C0351" w:rsidRPr="00816303">
        <w:t xml:space="preserve">, </w:t>
      </w:r>
      <w:r w:rsidR="00816303">
        <w:rPr>
          <w:lang w:val="en-US"/>
        </w:rPr>
        <w:t>t</w:t>
      </w:r>
      <w:r w:rsidR="00816303" w:rsidRPr="00816303">
        <w:t xml:space="preserve">, </w:t>
      </w:r>
      <w:r w:rsidR="00816303">
        <w:rPr>
          <w:lang w:val="en-US"/>
        </w:rPr>
        <w:t>q</w:t>
      </w:r>
      <w:r w:rsidR="00816303" w:rsidRPr="00816303">
        <w:t xml:space="preserve">, </w:t>
      </w:r>
      <w:r w:rsidR="00816303">
        <w:rPr>
          <w:lang w:val="en-US"/>
        </w:rPr>
        <w:t>p</w:t>
      </w:r>
      <w:r w:rsidR="00816303" w:rsidRPr="00816303">
        <w:t xml:space="preserve"> </w:t>
      </w:r>
      <w:r>
        <w:t>по формул</w:t>
      </w:r>
      <w:r w:rsidR="00816303">
        <w:t>ам</w:t>
      </w:r>
      <w:r>
        <w:t xml:space="preserve"> </w:t>
      </w:r>
      <w:r>
        <w:fldChar w:fldCharType="begin"/>
      </w:r>
      <w:r>
        <w:instrText xml:space="preserve"> REF _Ref54255267 \h </w:instrText>
      </w:r>
      <w:r>
        <w:fldChar w:fldCharType="separate"/>
      </w:r>
      <w:r w:rsidR="00EA1A83" w:rsidRPr="00887168">
        <w:t>(</w:t>
      </w:r>
      <w:r w:rsidR="00EA1A83">
        <w:rPr>
          <w:noProof/>
        </w:rPr>
        <w:t>10</w:t>
      </w:r>
      <w:r w:rsidR="00EA1A83" w:rsidRPr="00887168">
        <w:t>)</w:t>
      </w:r>
      <w:r>
        <w:fldChar w:fldCharType="end"/>
      </w:r>
      <w:r w:rsidR="00816303">
        <w:t>…</w:t>
      </w:r>
      <w:r w:rsidR="00816303">
        <w:fldChar w:fldCharType="begin"/>
      </w:r>
      <w:r w:rsidR="00816303">
        <w:instrText xml:space="preserve"> REF _Ref54255651 \h </w:instrText>
      </w:r>
      <w:r w:rsidR="00816303">
        <w:fldChar w:fldCharType="separate"/>
      </w:r>
      <w:r w:rsidR="00EA1A83" w:rsidRPr="00887168">
        <w:t>(</w:t>
      </w:r>
      <w:r w:rsidR="00EA1A83">
        <w:rPr>
          <w:noProof/>
        </w:rPr>
        <w:t>15</w:t>
      </w:r>
      <w:r w:rsidR="00EA1A83" w:rsidRPr="00887168">
        <w:t>)</w:t>
      </w:r>
      <w:r w:rsidR="00816303">
        <w:fldChar w:fldCharType="end"/>
      </w:r>
    </w:p>
    <w:p w14:paraId="57E1DD11" w14:textId="44ADB502" w:rsidR="00117895" w:rsidRPr="00117895" w:rsidRDefault="00117895" w:rsidP="00EA21B3">
      <w:pPr>
        <w:rPr>
          <w:lang w:val="en-US"/>
        </w:rPr>
      </w:pPr>
      <w:r>
        <w:rPr>
          <w:lang w:val="en-US"/>
        </w:rPr>
        <w:t>a0</w:t>
      </w:r>
      <w:r w:rsidRPr="00117895">
        <w:rPr>
          <w:lang w:val="en-US"/>
        </w:rPr>
        <w:t xml:space="preserve">, </w:t>
      </w:r>
      <w:r>
        <w:rPr>
          <w:lang w:val="en-US"/>
        </w:rPr>
        <w:t>a1</w:t>
      </w:r>
      <w:r w:rsidRPr="00117895">
        <w:rPr>
          <w:lang w:val="en-US"/>
        </w:rPr>
        <w:t xml:space="preserve">, </w:t>
      </w:r>
      <w:r>
        <w:rPr>
          <w:lang w:val="en-US"/>
        </w:rPr>
        <w:t>a2</w:t>
      </w:r>
      <w:r w:rsidRPr="00117895">
        <w:rPr>
          <w:lang w:val="en-US"/>
        </w:rPr>
        <w:t xml:space="preserve">, </w:t>
      </w:r>
      <w:r>
        <w:rPr>
          <w:lang w:val="en-US"/>
        </w:rPr>
        <w:t>a3</w:t>
      </w:r>
      <w:r w:rsidR="00E721AE">
        <w:rPr>
          <w:lang w:val="en-US"/>
        </w:rPr>
        <w:t xml:space="preserve">, </w:t>
      </w:r>
      <w:proofErr w:type="spellStart"/>
      <w:r w:rsidR="00E721AE">
        <w:rPr>
          <w:lang w:val="en-US"/>
        </w:rPr>
        <w:t>L_v</w:t>
      </w:r>
      <w:proofErr w:type="spellEnd"/>
      <w:r w:rsidRPr="00117895">
        <w:rPr>
          <w:lang w:val="en-US"/>
        </w:rPr>
        <w:t xml:space="preserve"> </w:t>
      </w:r>
      <w:r>
        <w:t>по</w:t>
      </w:r>
      <w:r w:rsidRPr="00117895">
        <w:rPr>
          <w:lang w:val="en-US"/>
        </w:rPr>
        <w:t xml:space="preserve"> </w:t>
      </w:r>
      <w:r>
        <w:t>формулам</w:t>
      </w:r>
      <w:r w:rsidR="00262FE1" w:rsidRPr="00626B3F">
        <w:rPr>
          <w:lang w:val="en-US"/>
        </w:rPr>
        <w:t xml:space="preserve"> </w:t>
      </w:r>
      <w:r w:rsidR="00262FE1">
        <w:fldChar w:fldCharType="begin"/>
      </w:r>
      <w:r w:rsidR="00262FE1" w:rsidRPr="00626B3F">
        <w:rPr>
          <w:lang w:val="en-US"/>
        </w:rPr>
        <w:instrText xml:space="preserve"> REF _Ref54604916 \h </w:instrText>
      </w:r>
      <w:r w:rsidR="00262FE1">
        <w:fldChar w:fldCharType="separate"/>
      </w:r>
      <w:r w:rsidR="00EA1A83" w:rsidRPr="00A51A05">
        <w:rPr>
          <w:rFonts w:ascii="Cambria Math" w:hAnsi="Cambria Math"/>
          <w:lang w:val="en-US"/>
        </w:rPr>
        <w:t>(</w:t>
      </w:r>
      <w:r w:rsidR="00EA1A83">
        <w:rPr>
          <w:rFonts w:ascii="Cambria Math" w:hAnsi="Cambria Math"/>
          <w:noProof/>
          <w:lang w:val="en-US"/>
        </w:rPr>
        <w:t>25</w:t>
      </w:r>
      <w:r w:rsidR="00EA1A83" w:rsidRPr="00A51A05">
        <w:rPr>
          <w:rFonts w:ascii="Cambria Math" w:hAnsi="Cambria Math"/>
          <w:lang w:val="en-US"/>
        </w:rPr>
        <w:t>)</w:t>
      </w:r>
      <w:r w:rsidR="00262FE1">
        <w:fldChar w:fldCharType="end"/>
      </w:r>
      <w:r w:rsidR="00262FE1" w:rsidRPr="00626B3F">
        <w:rPr>
          <w:lang w:val="en-US"/>
        </w:rPr>
        <w:t>…</w:t>
      </w:r>
      <w:r w:rsidR="002F0B55">
        <w:rPr>
          <w:lang w:val="en-US"/>
        </w:rPr>
        <w:fldChar w:fldCharType="begin"/>
      </w:r>
      <w:r w:rsidR="002F0B55">
        <w:rPr>
          <w:lang w:val="en-US"/>
        </w:rPr>
        <w:instrText xml:space="preserve"> REF _Ref54776833 \h </w:instrText>
      </w:r>
      <w:r w:rsidR="002F0B55">
        <w:rPr>
          <w:lang w:val="en-US"/>
        </w:rPr>
      </w:r>
      <w:r w:rsidR="002F0B55">
        <w:rPr>
          <w:lang w:val="en-US"/>
        </w:rPr>
        <w:fldChar w:fldCharType="separate"/>
      </w:r>
      <w:r w:rsidR="00EA1A83" w:rsidRPr="00A51A05">
        <w:rPr>
          <w:rFonts w:ascii="Cambria Math" w:hAnsi="Cambria Math"/>
          <w:lang w:val="en-US"/>
        </w:rPr>
        <w:t>(</w:t>
      </w:r>
      <w:r w:rsidR="00EA1A83">
        <w:rPr>
          <w:rFonts w:ascii="Cambria Math" w:hAnsi="Cambria Math"/>
          <w:noProof/>
          <w:lang w:val="en-US"/>
        </w:rPr>
        <w:t>29</w:t>
      </w:r>
      <w:r w:rsidR="00EA1A83" w:rsidRPr="00A51A05">
        <w:rPr>
          <w:rFonts w:ascii="Cambria Math" w:hAnsi="Cambria Math"/>
          <w:lang w:val="en-US"/>
        </w:rPr>
        <w:t>)</w:t>
      </w:r>
      <w:r w:rsidR="002F0B55">
        <w:rPr>
          <w:lang w:val="en-US"/>
        </w:rPr>
        <w:fldChar w:fldCharType="end"/>
      </w:r>
    </w:p>
    <w:p w14:paraId="5EF11FB9" w14:textId="2015170D" w:rsidR="00A643C2" w:rsidRDefault="00B1665F" w:rsidP="00117895">
      <w:pPr>
        <w:pStyle w:val="30"/>
      </w:pPr>
      <w:r>
        <w:lastRenderedPageBreak/>
        <w:t>Применяемые классы</w:t>
      </w:r>
    </w:p>
    <w:p w14:paraId="0BE69DD3" w14:textId="49776ADF" w:rsidR="00E27D40" w:rsidRDefault="004855C1" w:rsidP="00E27D40">
      <w:pPr>
        <w:pStyle w:val="40"/>
      </w:pPr>
      <w:r>
        <w:t>Класс блока надстройки</w:t>
      </w:r>
    </w:p>
    <w:p w14:paraId="1F4AC7CE" w14:textId="672C8886" w:rsidR="009B5E99" w:rsidRPr="007D11AA" w:rsidRDefault="007D11AA" w:rsidP="009B5E99">
      <w:r>
        <w:t>Переменные класса:</w:t>
      </w:r>
    </w:p>
    <w:p w14:paraId="365F93AF" w14:textId="77777777" w:rsidR="00DF1E62" w:rsidRPr="007D11AA" w:rsidRDefault="00DF1E62" w:rsidP="00DF1E62">
      <w:pPr>
        <w:pStyle w:val="a2"/>
      </w:pPr>
      <w:r>
        <w:rPr>
          <w:lang w:val="en-US"/>
        </w:rPr>
        <w:t>X</w:t>
      </w:r>
      <w:r>
        <w:t xml:space="preserve"> (абсцисса базисной точки блока)</w:t>
      </w:r>
    </w:p>
    <w:p w14:paraId="0BB15E78" w14:textId="77777777" w:rsidR="00DF1E62" w:rsidRPr="00E34E16" w:rsidRDefault="00DF1E62" w:rsidP="00DF1E62">
      <w:pPr>
        <w:pStyle w:val="a2"/>
      </w:pPr>
      <w:r>
        <w:rPr>
          <w:lang w:val="en-US"/>
        </w:rPr>
        <w:t>Z</w:t>
      </w:r>
      <w:r>
        <w:t xml:space="preserve"> (аппликата базисной точки блока)</w:t>
      </w:r>
    </w:p>
    <w:p w14:paraId="4F0EC0F3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F</w:t>
      </w:r>
      <w:r>
        <w:t xml:space="preserve"> (угол наклона носовой стенки)</w:t>
      </w:r>
    </w:p>
    <w:p w14:paraId="040D0BD7" w14:textId="77777777" w:rsidR="00FD453E" w:rsidRPr="007D11AA" w:rsidRDefault="00FD453E" w:rsidP="00FD453E">
      <w:pPr>
        <w:pStyle w:val="a2"/>
      </w:pPr>
      <w:r>
        <w:rPr>
          <w:lang w:val="en-US"/>
        </w:rPr>
        <w:t>A</w:t>
      </w:r>
      <w:r w:rsidRPr="00711E3E">
        <w:t>_</w:t>
      </w:r>
      <w:r>
        <w:rPr>
          <w:lang w:val="en-US"/>
        </w:rPr>
        <w:t>A</w:t>
      </w:r>
      <w:r>
        <w:t xml:space="preserve"> (угол наклона кормовой стенки)</w:t>
      </w:r>
    </w:p>
    <w:p w14:paraId="52D0B489" w14:textId="440E0383" w:rsidR="00C40E20" w:rsidRDefault="00C40E20" w:rsidP="00955FB1">
      <w:pPr>
        <w:pStyle w:val="a2"/>
      </w:pPr>
      <w:r>
        <w:rPr>
          <w:lang w:val="en-US"/>
        </w:rPr>
        <w:t>K</w:t>
      </w:r>
      <w:r w:rsidR="00711E3E">
        <w:t>_</w:t>
      </w:r>
      <w:r w:rsidR="00711E3E">
        <w:rPr>
          <w:lang w:val="en-US"/>
        </w:rPr>
        <w:t>L</w:t>
      </w:r>
      <w:r w:rsidR="007D11AA">
        <w:t xml:space="preserve"> (коэффициент длины)</w:t>
      </w:r>
    </w:p>
    <w:p w14:paraId="3BDC0E5C" w14:textId="06577B8A" w:rsidR="00C40E20" w:rsidRDefault="007D11AA" w:rsidP="00955FB1">
      <w:pPr>
        <w:pStyle w:val="a2"/>
      </w:pPr>
      <w:r>
        <w:rPr>
          <w:lang w:val="en-US"/>
        </w:rPr>
        <w:t>K</w:t>
      </w:r>
      <w:r w:rsidR="00711E3E">
        <w:rPr>
          <w:lang w:val="en-US"/>
        </w:rPr>
        <w:t>_H</w:t>
      </w:r>
      <w:r>
        <w:t xml:space="preserve"> (коэффициент высоты)</w:t>
      </w:r>
    </w:p>
    <w:p w14:paraId="629EFB18" w14:textId="150EFB35" w:rsidR="008239F1" w:rsidRDefault="008239F1" w:rsidP="008239F1">
      <w:pPr>
        <w:pStyle w:val="a2"/>
      </w:pPr>
      <w:r>
        <w:rPr>
          <w:lang w:val="en-US"/>
        </w:rPr>
        <w:t>LMH</w:t>
      </w:r>
      <w:r>
        <w:t>_</w:t>
      </w:r>
      <w:r>
        <w:rPr>
          <w:lang w:val="en-US"/>
        </w:rPr>
        <w:t>l</w:t>
      </w:r>
      <w:r w:rsidRPr="008239F1">
        <w:t xml:space="preserve"> </w:t>
      </w:r>
      <w:r>
        <w:t>(расстояние до блока привязки)</w:t>
      </w:r>
    </w:p>
    <w:p w14:paraId="4091FADE" w14:textId="6A6D5AE4" w:rsidR="007D11AA" w:rsidRDefault="0039093A" w:rsidP="009B5E99">
      <w:r>
        <w:t>Логические свойства класса блока:</w:t>
      </w:r>
    </w:p>
    <w:p w14:paraId="0044C249" w14:textId="61FB8D70" w:rsidR="005A2D70" w:rsidRDefault="005A2D70" w:rsidP="005A2D70">
      <w:pPr>
        <w:pStyle w:val="a2"/>
      </w:pPr>
      <w:r>
        <w:t>обитаемость</w:t>
      </w:r>
      <w:r w:rsidR="00443EBF">
        <w:t xml:space="preserve"> </w:t>
      </w:r>
      <w:proofErr w:type="spellStart"/>
      <w:r w:rsidR="00443EBF">
        <w:rPr>
          <w:lang w:val="en-US"/>
        </w:rPr>
        <w:t>Mh</w:t>
      </w:r>
      <w:proofErr w:type="spellEnd"/>
      <w:r>
        <w:t>;</w:t>
      </w:r>
    </w:p>
    <w:p w14:paraId="7A6A638D" w14:textId="3AE49DB8" w:rsidR="005A2D70" w:rsidRDefault="005A2D70" w:rsidP="005A2D70">
      <w:pPr>
        <w:pStyle w:val="a2"/>
      </w:pPr>
      <w:r>
        <w:t>размещение ФАР</w:t>
      </w:r>
      <w:r w:rsidR="00443EBF">
        <w:rPr>
          <w:lang w:val="en-US"/>
        </w:rPr>
        <w:t xml:space="preserve"> </w:t>
      </w:r>
      <w:proofErr w:type="spellStart"/>
      <w:r w:rsidR="00443EBF">
        <w:rPr>
          <w:lang w:val="en-US"/>
        </w:rPr>
        <w:t>Mpa</w:t>
      </w:r>
      <w:proofErr w:type="spellEnd"/>
      <w:r>
        <w:t>;</w:t>
      </w:r>
    </w:p>
    <w:p w14:paraId="7EAE922F" w14:textId="2E356C84" w:rsidR="005A2D70" w:rsidRDefault="00443EBF" w:rsidP="005A2D70">
      <w:pPr>
        <w:pStyle w:val="a2"/>
      </w:pPr>
      <w:r>
        <w:t>ф</w:t>
      </w:r>
      <w:r w:rsidR="005A2D70">
        <w:t>ок-мачта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Mfm</w:t>
      </w:r>
      <w:proofErr w:type="spellEnd"/>
      <w:r>
        <w:t>;</w:t>
      </w:r>
    </w:p>
    <w:p w14:paraId="22AD4446" w14:textId="27BE0F4B" w:rsidR="00443EBF" w:rsidRDefault="00443EBF" w:rsidP="005A2D70">
      <w:pPr>
        <w:pStyle w:val="a2"/>
      </w:pPr>
      <w:r>
        <w:t>грот мачта</w:t>
      </w:r>
      <w:proofErr w:type="spellStart"/>
      <w:r w:rsidR="00EE2D48">
        <w:rPr>
          <w:lang w:val="en-US"/>
        </w:rPr>
        <w:t>Mmm</w:t>
      </w:r>
      <w:proofErr w:type="spellEnd"/>
      <w:r>
        <w:t>;</w:t>
      </w:r>
    </w:p>
    <w:p w14:paraId="03A886CB" w14:textId="3F8F5779" w:rsidR="00443EBF" w:rsidRDefault="00443EBF" w:rsidP="005A2D70">
      <w:pPr>
        <w:pStyle w:val="a2"/>
      </w:pPr>
      <w:r>
        <w:t>дымовая труба</w:t>
      </w:r>
      <w:r w:rsidR="00EE2D48">
        <w:rPr>
          <w:lang w:val="en-US"/>
        </w:rPr>
        <w:t xml:space="preserve"> </w:t>
      </w:r>
      <w:proofErr w:type="spellStart"/>
      <w:r w:rsidR="00EE2D48">
        <w:rPr>
          <w:lang w:val="en-US"/>
        </w:rPr>
        <w:t>Mf</w:t>
      </w:r>
      <w:proofErr w:type="spellEnd"/>
      <w:r w:rsidR="00EE2D48">
        <w:t>;</w:t>
      </w:r>
    </w:p>
    <w:p w14:paraId="1AB941C9" w14:textId="5EE5DBCD" w:rsidR="00443EBF" w:rsidRDefault="00EE2D48" w:rsidP="00903E39">
      <w:pPr>
        <w:pStyle w:val="a2"/>
        <w:keepNext w:val="0"/>
      </w:pPr>
      <w:r>
        <w:t xml:space="preserve">рулевая рубка </w:t>
      </w:r>
      <w:r>
        <w:rPr>
          <w:lang w:val="en-US"/>
        </w:rPr>
        <w:t>M</w:t>
      </w:r>
      <w:r w:rsidR="008718BD">
        <w:rPr>
          <w:lang w:val="en-US"/>
        </w:rPr>
        <w:t>w</w:t>
      </w:r>
      <w:r w:rsidR="008718BD">
        <w:t>;</w:t>
      </w:r>
    </w:p>
    <w:p w14:paraId="066F97C8" w14:textId="098F110A" w:rsidR="008718BD" w:rsidRDefault="008718BD" w:rsidP="008718BD">
      <w:pPr>
        <w:pStyle w:val="a2"/>
        <w:numPr>
          <w:ilvl w:val="0"/>
          <w:numId w:val="0"/>
        </w:numPr>
        <w:ind w:left="709"/>
      </w:pPr>
      <w:r>
        <w:t>Пространственное позиционирование:</w:t>
      </w:r>
    </w:p>
    <w:p w14:paraId="508D6F3E" w14:textId="48340A4C" w:rsidR="00FC1D2A" w:rsidRPr="00FC1D2A" w:rsidRDefault="00FC1D2A" w:rsidP="00FC1D2A">
      <w:pPr>
        <w:pStyle w:val="a2"/>
      </w:pPr>
      <w:r>
        <w:t xml:space="preserve">привязка к блоку по высоте </w:t>
      </w:r>
      <w:proofErr w:type="spellStart"/>
      <w:r>
        <w:rPr>
          <w:lang w:val="en-US"/>
        </w:rPr>
        <w:t>M</w:t>
      </w:r>
      <w:r w:rsidR="00E27D40">
        <w:rPr>
          <w:lang w:val="en-US"/>
        </w:rPr>
        <w:t>H</w:t>
      </w:r>
      <w:r>
        <w:rPr>
          <w:lang w:val="en-US"/>
        </w:rPr>
        <w:t>h</w:t>
      </w:r>
      <w:proofErr w:type="spellEnd"/>
    </w:p>
    <w:p w14:paraId="2D264976" w14:textId="1E774D9B" w:rsidR="00FC1D2A" w:rsidRDefault="00FC1D2A" w:rsidP="00FC1D2A">
      <w:pPr>
        <w:pStyle w:val="a2"/>
      </w:pPr>
      <w:r>
        <w:t xml:space="preserve">привязка к блоку по длине </w:t>
      </w:r>
      <w:proofErr w:type="spellStart"/>
      <w:r>
        <w:rPr>
          <w:lang w:val="en-US"/>
        </w:rPr>
        <w:t>M</w:t>
      </w:r>
      <w:r w:rsidR="00E27D40">
        <w:rPr>
          <w:lang w:val="en-US"/>
        </w:rPr>
        <w:t>H</w:t>
      </w:r>
      <w:r w:rsidR="00E210E4">
        <w:rPr>
          <w:lang w:val="en-US"/>
        </w:rPr>
        <w:t>l</w:t>
      </w:r>
      <w:proofErr w:type="spellEnd"/>
      <w:r w:rsidR="00E210E4" w:rsidRPr="00E210E4">
        <w:t>;</w:t>
      </w:r>
    </w:p>
    <w:p w14:paraId="3C292478" w14:textId="248EA6CC" w:rsidR="00E210E4" w:rsidRDefault="008D316C" w:rsidP="008D316C">
      <w:pPr>
        <w:pStyle w:val="a2"/>
      </w:pPr>
      <w:r>
        <w:t>привязка блока сверху</w:t>
      </w:r>
      <w:proofErr w:type="spellStart"/>
      <w:r>
        <w:rPr>
          <w:lang w:val="en-US"/>
        </w:rPr>
        <w:t>M</w:t>
      </w:r>
      <w:r w:rsidR="00E27D40">
        <w:rPr>
          <w:lang w:val="en-US"/>
        </w:rPr>
        <w:t>S</w:t>
      </w:r>
      <w:r>
        <w:rPr>
          <w:lang w:val="en-US"/>
        </w:rPr>
        <w:t>h</w:t>
      </w:r>
      <w:proofErr w:type="spellEnd"/>
      <w:r>
        <w:t>;</w:t>
      </w:r>
    </w:p>
    <w:p w14:paraId="3E2127AF" w14:textId="4A768042" w:rsidR="008D316C" w:rsidRPr="00E34E16" w:rsidRDefault="008D316C" w:rsidP="00903E39">
      <w:pPr>
        <w:pStyle w:val="a2"/>
        <w:keepNext w:val="0"/>
      </w:pPr>
      <w:r>
        <w:t>привязка блока с</w:t>
      </w:r>
      <w:r w:rsidRPr="008D316C">
        <w:t xml:space="preserve"> </w:t>
      </w:r>
      <w:r>
        <w:t>носа</w:t>
      </w:r>
      <w:r w:rsidRPr="008D316C">
        <w:t xml:space="preserve"> </w:t>
      </w:r>
      <w:proofErr w:type="spellStart"/>
      <w:r>
        <w:rPr>
          <w:lang w:val="en-US"/>
        </w:rPr>
        <w:t>M</w:t>
      </w:r>
      <w:r w:rsidR="00E27D40">
        <w:rPr>
          <w:lang w:val="en-US"/>
        </w:rPr>
        <w:t>S</w:t>
      </w:r>
      <w:r>
        <w:rPr>
          <w:lang w:val="en-US"/>
        </w:rPr>
        <w:t>l</w:t>
      </w:r>
      <w:proofErr w:type="spellEnd"/>
    </w:p>
    <w:p w14:paraId="3F2343F6" w14:textId="747ED5AD" w:rsidR="00E34E16" w:rsidRDefault="00E34E16" w:rsidP="00903E39">
      <w:pPr>
        <w:keepNext/>
      </w:pPr>
      <w:r>
        <w:lastRenderedPageBreak/>
        <w:t xml:space="preserve">В переменные класса также </w:t>
      </w:r>
      <w:r w:rsidR="00E870E3">
        <w:t>устанавливаются следующие определяемы</w:t>
      </w:r>
      <w:r w:rsidR="00B85664">
        <w:t>е параметры</w:t>
      </w:r>
      <w:r w:rsidR="003D35E7" w:rsidRPr="003D35E7">
        <w:t xml:space="preserve"> </w:t>
      </w:r>
      <w:r w:rsidR="003D35E7">
        <w:t xml:space="preserve">по формулам </w:t>
      </w:r>
      <w:r w:rsidR="003D35E7">
        <w:fldChar w:fldCharType="begin"/>
      </w:r>
      <w:r w:rsidR="003D35E7">
        <w:instrText xml:space="preserve"> REF _Ref54613588 \h </w:instrText>
      </w:r>
      <w:r w:rsidR="003D35E7">
        <w:fldChar w:fldCharType="separate"/>
      </w:r>
      <w:r w:rsidR="00EA1A83" w:rsidRPr="00EA1A83">
        <w:rPr>
          <w:rFonts w:ascii="Cambria Math" w:hAnsi="Cambria Math"/>
        </w:rPr>
        <w:t>(</w:t>
      </w:r>
      <w:r w:rsidR="00EA1A83" w:rsidRPr="00EA1A83">
        <w:rPr>
          <w:rFonts w:ascii="Cambria Math" w:hAnsi="Cambria Math"/>
          <w:noProof/>
        </w:rPr>
        <w:t>16</w:t>
      </w:r>
      <w:r w:rsidR="00EA1A83" w:rsidRPr="00EA1A83">
        <w:rPr>
          <w:rFonts w:ascii="Cambria Math" w:hAnsi="Cambria Math"/>
        </w:rPr>
        <w:t>)</w:t>
      </w:r>
      <w:r w:rsidR="003D35E7">
        <w:fldChar w:fldCharType="end"/>
      </w:r>
      <w:r w:rsidR="003D35E7">
        <w:t>…</w:t>
      </w:r>
      <w:r w:rsidR="003D35E7">
        <w:fldChar w:fldCharType="begin"/>
      </w:r>
      <w:r w:rsidR="003D35E7">
        <w:instrText xml:space="preserve"> REF _Ref54613613 \h </w:instrText>
      </w:r>
      <w:r w:rsidR="003D35E7">
        <w:fldChar w:fldCharType="separate"/>
      </w:r>
      <w:r w:rsidR="00EA1A83" w:rsidRPr="00887168">
        <w:t>(</w:t>
      </w:r>
      <w:r w:rsidR="00EA1A83">
        <w:rPr>
          <w:noProof/>
        </w:rPr>
        <w:t>23</w:t>
      </w:r>
      <w:r w:rsidR="00EA1A83" w:rsidRPr="00887168">
        <w:t>)</w:t>
      </w:r>
      <w:r w:rsidR="003D35E7">
        <w:fldChar w:fldCharType="end"/>
      </w:r>
      <w:r w:rsidR="00E870E3">
        <w:t>:</w:t>
      </w:r>
    </w:p>
    <w:p w14:paraId="040E9D4F" w14:textId="3D38F7E8" w:rsidR="0084727B" w:rsidRDefault="0084727B" w:rsidP="00E870E3">
      <w:pPr>
        <w:pStyle w:val="a2"/>
      </w:pPr>
      <w:r>
        <w:t xml:space="preserve">нижнее основание </w:t>
      </w:r>
      <w:r>
        <w:rPr>
          <w:lang w:val="en-US"/>
        </w:rPr>
        <w:t>a</w:t>
      </w:r>
      <w:r w:rsidR="003D35E7">
        <w:t xml:space="preserve"> </w:t>
      </w:r>
    </w:p>
    <w:p w14:paraId="16BDD7AE" w14:textId="05ACD2C1" w:rsidR="0084727B" w:rsidRDefault="00903E39" w:rsidP="00E870E3">
      <w:pPr>
        <w:pStyle w:val="a2"/>
      </w:pPr>
      <w:r>
        <w:t xml:space="preserve">высота блока </w:t>
      </w:r>
      <w:r>
        <w:rPr>
          <w:lang w:val="en-US"/>
        </w:rPr>
        <w:t>h</w:t>
      </w:r>
    </w:p>
    <w:p w14:paraId="34A80DD7" w14:textId="5387AB27" w:rsidR="0084727B" w:rsidRDefault="0084727B" w:rsidP="00E870E3">
      <w:pPr>
        <w:pStyle w:val="a2"/>
      </w:pPr>
      <w:r>
        <w:t xml:space="preserve">верхнее основание </w:t>
      </w:r>
      <w:r>
        <w:rPr>
          <w:lang w:val="en-US"/>
        </w:rPr>
        <w:t>b</w:t>
      </w:r>
    </w:p>
    <w:p w14:paraId="4CC547B0" w14:textId="4C310FAE" w:rsidR="00E870E3" w:rsidRDefault="00E870E3" w:rsidP="00E870E3">
      <w:pPr>
        <w:pStyle w:val="a2"/>
      </w:pPr>
      <w:r>
        <w:t>площадь</w:t>
      </w:r>
      <w:r w:rsidR="0024484B" w:rsidRPr="00B774F1">
        <w:t xml:space="preserve"> </w:t>
      </w:r>
      <w:r w:rsidR="0024484B">
        <w:rPr>
          <w:lang w:val="en-US"/>
        </w:rPr>
        <w:t>S</w:t>
      </w:r>
    </w:p>
    <w:p w14:paraId="624C5F4D" w14:textId="444BC5D9" w:rsidR="006621BE" w:rsidRPr="006621BE" w:rsidRDefault="006621BE" w:rsidP="00E870E3">
      <w:pPr>
        <w:pStyle w:val="a2"/>
      </w:pPr>
      <w:r>
        <w:t xml:space="preserve">момент нижнего основания </w:t>
      </w:r>
      <w:r>
        <w:rPr>
          <w:lang w:val="en-US"/>
        </w:rPr>
        <w:t>Ma</w:t>
      </w:r>
    </w:p>
    <w:p w14:paraId="36EB7C97" w14:textId="3C51BB84" w:rsidR="006621BE" w:rsidRDefault="006621BE" w:rsidP="00E870E3">
      <w:pPr>
        <w:pStyle w:val="a2"/>
      </w:pPr>
      <w:r>
        <w:t xml:space="preserve">момент верхнего основания </w:t>
      </w:r>
      <w:r>
        <w:rPr>
          <w:lang w:val="en-US"/>
        </w:rPr>
        <w:t>Mb</w:t>
      </w:r>
    </w:p>
    <w:p w14:paraId="5531AF5E" w14:textId="69ACFCA7" w:rsidR="00E870E3" w:rsidRDefault="00207EF3" w:rsidP="00E870E3">
      <w:pPr>
        <w:pStyle w:val="a2"/>
      </w:pPr>
      <w:r>
        <w:t>абсцисса центра тяжести</w:t>
      </w:r>
      <w:r w:rsidR="0024484B">
        <w:t xml:space="preserve"> </w:t>
      </w:r>
      <w:r w:rsidR="0024484B">
        <w:rPr>
          <w:lang w:val="en-US"/>
        </w:rPr>
        <w:t>x</w:t>
      </w:r>
      <w:r w:rsidR="0024484B" w:rsidRPr="0024484B">
        <w:t>_</w:t>
      </w:r>
      <w:r w:rsidR="0024484B">
        <w:rPr>
          <w:lang w:val="en-US"/>
        </w:rPr>
        <w:t>g</w:t>
      </w:r>
    </w:p>
    <w:p w14:paraId="04F9361B" w14:textId="47ECFCD9" w:rsidR="008F4F16" w:rsidRPr="008F4F16" w:rsidRDefault="00207EF3" w:rsidP="00E27D40">
      <w:pPr>
        <w:pStyle w:val="a2"/>
        <w:keepNext w:val="0"/>
      </w:pPr>
      <w:r>
        <w:t>аппликата центра тяжести</w:t>
      </w:r>
      <w:r w:rsidR="0024484B" w:rsidRPr="0024484B">
        <w:t xml:space="preserve"> </w:t>
      </w:r>
      <w:r w:rsidR="0024484B" w:rsidRPr="008F4F16">
        <w:rPr>
          <w:lang w:val="en-US"/>
        </w:rPr>
        <w:t>z</w:t>
      </w:r>
      <w:r w:rsidR="0024484B" w:rsidRPr="0024484B">
        <w:t>_</w:t>
      </w:r>
      <w:r w:rsidR="0024484B" w:rsidRPr="008F4F16">
        <w:rPr>
          <w:lang w:val="en-US"/>
        </w:rPr>
        <w:t>g</w:t>
      </w:r>
    </w:p>
    <w:p w14:paraId="38B8BDB6" w14:textId="0B02C982" w:rsidR="009B5E99" w:rsidRDefault="007D5390" w:rsidP="008F4F16">
      <w:pPr>
        <w:pStyle w:val="40"/>
      </w:pPr>
      <w:r>
        <w:t xml:space="preserve">Класс оптимизируемой </w:t>
      </w:r>
      <w:r w:rsidR="00955FB1">
        <w:t>непрерывной</w:t>
      </w:r>
      <w:r>
        <w:t xml:space="preserve"> переменной</w:t>
      </w:r>
    </w:p>
    <w:p w14:paraId="4450B495" w14:textId="5D04DC60" w:rsidR="00F70FC7" w:rsidRDefault="00F70FC7" w:rsidP="00955FB1">
      <w:pPr>
        <w:keepNext/>
      </w:pPr>
      <w:r>
        <w:t>Переменные класса:</w:t>
      </w:r>
    </w:p>
    <w:p w14:paraId="1E87300F" w14:textId="03B75D1F" w:rsidR="00F70FC7" w:rsidRDefault="00363FB4" w:rsidP="00955FB1">
      <w:pPr>
        <w:pStyle w:val="a2"/>
      </w:pPr>
      <w:r>
        <w:rPr>
          <w:lang w:val="en-US"/>
        </w:rPr>
        <w:t>A</w:t>
      </w:r>
      <w:r w:rsidR="00955FB1">
        <w:rPr>
          <w:lang w:val="en-US"/>
        </w:rPr>
        <w:t>V</w:t>
      </w:r>
      <w:r w:rsidR="00955FB1">
        <w:t xml:space="preserve"> – принятое </w:t>
      </w:r>
      <w:proofErr w:type="gramStart"/>
      <w:r w:rsidR="00955FB1">
        <w:t>значение</w:t>
      </w:r>
      <w:r w:rsidR="008D5FC7">
        <w:t>;</w:t>
      </w:r>
      <w:proofErr w:type="gramEnd"/>
    </w:p>
    <w:p w14:paraId="0AE92FBD" w14:textId="2C7C245D" w:rsidR="00955FB1" w:rsidRDefault="00955FB1" w:rsidP="00955FB1">
      <w:pPr>
        <w:pStyle w:val="a2"/>
      </w:pPr>
      <w:proofErr w:type="spellStart"/>
      <w:r>
        <w:rPr>
          <w:lang w:val="en-US"/>
        </w:rPr>
        <w:t>V_max</w:t>
      </w:r>
      <w:proofErr w:type="spellEnd"/>
      <w:r>
        <w:rPr>
          <w:lang w:val="en-US"/>
        </w:rPr>
        <w:t xml:space="preserve"> – </w:t>
      </w:r>
      <w:r>
        <w:t xml:space="preserve">максимальное </w:t>
      </w:r>
      <w:proofErr w:type="gramStart"/>
      <w:r>
        <w:t>значение</w:t>
      </w:r>
      <w:r w:rsidR="008D5FC7">
        <w:t>;</w:t>
      </w:r>
      <w:proofErr w:type="gramEnd"/>
    </w:p>
    <w:p w14:paraId="30AB510D" w14:textId="318BBCCF" w:rsidR="00955FB1" w:rsidRDefault="00955FB1" w:rsidP="00955FB1">
      <w:pPr>
        <w:pStyle w:val="a2"/>
      </w:pPr>
      <w:r>
        <w:rPr>
          <w:lang w:val="en-US"/>
        </w:rPr>
        <w:t>V</w:t>
      </w:r>
      <w:r>
        <w:t>_</w:t>
      </w:r>
      <w:r>
        <w:rPr>
          <w:lang w:val="en-US"/>
        </w:rPr>
        <w:t xml:space="preserve">min </w:t>
      </w:r>
      <w:r>
        <w:t xml:space="preserve">– минимальное </w:t>
      </w:r>
      <w:proofErr w:type="gramStart"/>
      <w:r>
        <w:t>значение</w:t>
      </w:r>
      <w:r w:rsidR="008D5FC7">
        <w:t>;</w:t>
      </w:r>
      <w:proofErr w:type="gramEnd"/>
    </w:p>
    <w:p w14:paraId="779613A3" w14:textId="58D70D71" w:rsidR="00955FB1" w:rsidRDefault="00363FB4" w:rsidP="00955FB1">
      <w:pPr>
        <w:pStyle w:val="a2"/>
      </w:pPr>
      <w:r>
        <w:rPr>
          <w:lang w:val="en-US"/>
        </w:rPr>
        <w:t>I</w:t>
      </w:r>
      <w:r w:rsidR="00F474AE">
        <w:rPr>
          <w:lang w:val="en-US"/>
        </w:rPr>
        <w:t xml:space="preserve">V </w:t>
      </w:r>
      <w:r w:rsidR="00F474AE">
        <w:t xml:space="preserve">– переменное </w:t>
      </w:r>
      <w:proofErr w:type="gramStart"/>
      <w:r w:rsidR="00F474AE">
        <w:t>значение</w:t>
      </w:r>
      <w:r w:rsidR="008D5FC7">
        <w:t>;</w:t>
      </w:r>
      <w:proofErr w:type="gramEnd"/>
    </w:p>
    <w:p w14:paraId="565B704D" w14:textId="4D2B8363" w:rsidR="0015549E" w:rsidRDefault="00376C0F" w:rsidP="00955FB1">
      <w:pPr>
        <w:pStyle w:val="a2"/>
      </w:pPr>
      <w:r>
        <w:rPr>
          <w:lang w:val="en-US"/>
        </w:rPr>
        <w:t xml:space="preserve">S – </w:t>
      </w:r>
      <w:r>
        <w:t>шаг округления</w:t>
      </w:r>
      <w:r w:rsidR="008D5FC7">
        <w:t>.</w:t>
      </w:r>
    </w:p>
    <w:p w14:paraId="39F2FDD9" w14:textId="195C56EB" w:rsidR="00363FB4" w:rsidRDefault="00363FB4" w:rsidP="00363FB4">
      <w:pPr>
        <w:pStyle w:val="40"/>
      </w:pPr>
      <w:r>
        <w:t>Класс оптимизируемой дискретной переменной</w:t>
      </w:r>
    </w:p>
    <w:p w14:paraId="067F22B5" w14:textId="54641419" w:rsidR="008D5FC7" w:rsidRPr="008D5FC7" w:rsidRDefault="008D5FC7" w:rsidP="008D5FC7">
      <w:r>
        <w:t>Переменные класса:</w:t>
      </w:r>
    </w:p>
    <w:p w14:paraId="1C2C7182" w14:textId="3F6DCD8C" w:rsidR="00363FB4" w:rsidRDefault="00363FB4" w:rsidP="00363FB4">
      <w:pPr>
        <w:pStyle w:val="a2"/>
      </w:pPr>
      <w:r>
        <w:rPr>
          <w:lang w:val="en-US"/>
        </w:rPr>
        <w:t xml:space="preserve">AV </w:t>
      </w:r>
      <w:r>
        <w:t xml:space="preserve">– принятое </w:t>
      </w:r>
      <w:proofErr w:type="gramStart"/>
      <w:r>
        <w:t>значение</w:t>
      </w:r>
      <w:r w:rsidR="008D5FC7">
        <w:t>;</w:t>
      </w:r>
      <w:proofErr w:type="gramEnd"/>
    </w:p>
    <w:p w14:paraId="686D5E05" w14:textId="727359FC" w:rsidR="0015549E" w:rsidRDefault="00FC5868" w:rsidP="008D5FC7">
      <w:pPr>
        <w:pStyle w:val="a2"/>
      </w:pPr>
      <w:r>
        <w:rPr>
          <w:lang w:val="en-US"/>
        </w:rPr>
        <w:t>Var</w:t>
      </w:r>
      <w:r>
        <w:t>(</w:t>
      </w:r>
      <w:r>
        <w:rPr>
          <w:lang w:val="en-US"/>
        </w:rPr>
        <w:t>v</w:t>
      </w:r>
      <w:r w:rsidRPr="00FC5868">
        <w:rPr>
          <w:vertAlign w:val="subscript"/>
          <w:lang w:val="en-US"/>
        </w:rPr>
        <w:t>i</w:t>
      </w:r>
      <w:r w:rsidRPr="00FC5868">
        <w:t>) –</w:t>
      </w:r>
      <w:r>
        <w:t xml:space="preserve"> вектор возможных </w:t>
      </w:r>
      <w:proofErr w:type="gramStart"/>
      <w:r>
        <w:t>значений</w:t>
      </w:r>
      <w:r w:rsidR="008D5FC7">
        <w:t>;</w:t>
      </w:r>
      <w:proofErr w:type="gramEnd"/>
    </w:p>
    <w:p w14:paraId="4ED2AC8E" w14:textId="09E0E0F1" w:rsidR="008D5FC7" w:rsidRDefault="008D5FC7" w:rsidP="008D5FC7">
      <w:pPr>
        <w:pStyle w:val="a2"/>
      </w:pPr>
      <w:r>
        <w:rPr>
          <w:lang w:val="en-US"/>
        </w:rPr>
        <w:t>IV</w:t>
      </w:r>
      <w:r>
        <w:t xml:space="preserve"> – переменное </w:t>
      </w:r>
      <w:proofErr w:type="gramStart"/>
      <w:r>
        <w:t>значение;</w:t>
      </w:r>
      <w:proofErr w:type="gramEnd"/>
    </w:p>
    <w:p w14:paraId="1322336D" w14:textId="77777777" w:rsidR="00AA511D" w:rsidRPr="00363FB4" w:rsidRDefault="00AA511D" w:rsidP="00BD57E9">
      <w:pPr>
        <w:pStyle w:val="40"/>
      </w:pPr>
    </w:p>
    <w:p w14:paraId="52023457" w14:textId="08910A5B" w:rsidR="00A643C2" w:rsidRDefault="00A643C2" w:rsidP="00A643C2">
      <w:pPr>
        <w:pStyle w:val="20"/>
      </w:pPr>
      <w:r>
        <w:lastRenderedPageBreak/>
        <w:t>Оптимизация</w:t>
      </w:r>
    </w:p>
    <w:p w14:paraId="3F46F071" w14:textId="51883FA6" w:rsidR="00A643C2" w:rsidRPr="00A643C2" w:rsidRDefault="00A643C2" w:rsidP="00A643C2">
      <w:pPr>
        <w:pStyle w:val="20"/>
      </w:pPr>
      <w:r>
        <w:lastRenderedPageBreak/>
        <w:t>Вывод результата</w:t>
      </w:r>
    </w:p>
    <w:sectPr w:rsidR="00A643C2" w:rsidRPr="00A643C2" w:rsidSect="00C278CB">
      <w:footerReference w:type="default" r:id="rId11"/>
      <w:pgSz w:w="11906" w:h="16838" w:code="9"/>
      <w:pgMar w:top="851" w:right="851" w:bottom="1701" w:left="1701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Михаил Андреевич Непряхо" w:date="2020-10-26T09:34:00Z" w:initials="МН">
    <w:p w14:paraId="26378CBF" w14:textId="1A235FE0" w:rsidR="008C2719" w:rsidRPr="006332E2" w:rsidRDefault="008C2719">
      <w:pPr>
        <w:pStyle w:val="affff1"/>
        <w:rPr>
          <w:lang w:val="ru-RU"/>
        </w:rPr>
      </w:pPr>
      <w:r>
        <w:rPr>
          <w:rStyle w:val="affff0"/>
        </w:rPr>
        <w:annotationRef/>
      </w:r>
      <w:r>
        <w:rPr>
          <w:lang w:val="ru-RU"/>
        </w:rPr>
        <w:t xml:space="preserve">Возможно внедрение в </w:t>
      </w:r>
      <w:r w:rsidR="006332E2">
        <w:rPr>
          <w:lang w:val="ru-RU"/>
        </w:rPr>
        <w:t xml:space="preserve">свойства переменной </w:t>
      </w:r>
      <w:r w:rsidR="006332E2">
        <w:rPr>
          <w:lang w:val="en-US"/>
        </w:rPr>
        <w:t>k</w:t>
      </w:r>
      <w:r w:rsidR="006332E2" w:rsidRPr="006332E2">
        <w:rPr>
          <w:lang w:val="ru-RU"/>
        </w:rPr>
        <w:t>_</w:t>
      </w:r>
      <w:r w:rsidR="006332E2">
        <w:rPr>
          <w:lang w:val="en-US"/>
        </w:rPr>
        <w:t>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378C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19A32A" w16cex:dateUtc="2020-09-26T08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378CBF" w16cid:durableId="2341168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3582E" w14:textId="77777777" w:rsidR="00630214" w:rsidRDefault="00630214" w:rsidP="00332470">
      <w:pPr>
        <w:pStyle w:val="af1"/>
      </w:pPr>
      <w:r>
        <w:separator/>
      </w:r>
    </w:p>
  </w:endnote>
  <w:endnote w:type="continuationSeparator" w:id="0">
    <w:p w14:paraId="1C2DE373" w14:textId="77777777" w:rsidR="00630214" w:rsidRDefault="00630214" w:rsidP="00332470">
      <w:pPr>
        <w:pStyle w:val="af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ГОСТ тип А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8507345"/>
      <w:docPartObj>
        <w:docPartGallery w:val="Page Numbers (Bottom of Page)"/>
        <w:docPartUnique/>
      </w:docPartObj>
    </w:sdtPr>
    <w:sdtEndPr/>
    <w:sdtContent>
      <w:p w14:paraId="42BCB008" w14:textId="075BD17F" w:rsidR="003B49A7" w:rsidRDefault="003B49A7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97FFECA" w14:textId="77777777" w:rsidR="003B49A7" w:rsidRDefault="003B49A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54C44B" w14:textId="77777777" w:rsidR="00630214" w:rsidRDefault="00630214" w:rsidP="00332470">
      <w:pPr>
        <w:pStyle w:val="af1"/>
      </w:pPr>
      <w:r>
        <w:separator/>
      </w:r>
    </w:p>
  </w:footnote>
  <w:footnote w:type="continuationSeparator" w:id="0">
    <w:p w14:paraId="53F80E1B" w14:textId="77777777" w:rsidR="00630214" w:rsidRDefault="00630214" w:rsidP="00332470">
      <w:pPr>
        <w:pStyle w:val="af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CD548F52"/>
    <w:lvl w:ilvl="0">
      <w:start w:val="1"/>
      <w:numFmt w:val="bullet"/>
      <w:pStyle w:val="5"/>
      <w:lvlText w:val="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16"/>
        <w:szCs w:val="16"/>
      </w:rPr>
    </w:lvl>
  </w:abstractNum>
  <w:abstractNum w:abstractNumId="1" w15:restartNumberingAfterBreak="0">
    <w:nsid w:val="FFFFFF81"/>
    <w:multiLevelType w:val="singleLevel"/>
    <w:tmpl w:val="E7683972"/>
    <w:lvl w:ilvl="0">
      <w:start w:val="1"/>
      <w:numFmt w:val="bullet"/>
      <w:pStyle w:val="4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18"/>
        <w:szCs w:val="18"/>
      </w:rPr>
    </w:lvl>
  </w:abstractNum>
  <w:abstractNum w:abstractNumId="2" w15:restartNumberingAfterBreak="0">
    <w:nsid w:val="FFFFFF82"/>
    <w:multiLevelType w:val="singleLevel"/>
    <w:tmpl w:val="2B3851E6"/>
    <w:lvl w:ilvl="0">
      <w:start w:val="1"/>
      <w:numFmt w:val="bullet"/>
      <w:pStyle w:val="3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FFFFFF83"/>
    <w:multiLevelType w:val="singleLevel"/>
    <w:tmpl w:val="4CD018DE"/>
    <w:lvl w:ilvl="0">
      <w:start w:val="1"/>
      <w:numFmt w:val="bullet"/>
      <w:pStyle w:val="2"/>
      <w:lvlText w:val="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sz w:val="22"/>
        <w:szCs w:val="22"/>
      </w:rPr>
    </w:lvl>
  </w:abstractNum>
  <w:abstractNum w:abstractNumId="4" w15:restartNumberingAfterBreak="0">
    <w:nsid w:val="FFFFFF89"/>
    <w:multiLevelType w:val="singleLevel"/>
    <w:tmpl w:val="E5F20A7C"/>
    <w:lvl w:ilvl="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8304425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08A13DBB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A6C7CF9"/>
    <w:multiLevelType w:val="singleLevel"/>
    <w:tmpl w:val="AC18AA00"/>
    <w:lvl w:ilvl="0">
      <w:start w:val="1"/>
      <w:numFmt w:val="decimal"/>
      <w:pStyle w:val="Style3"/>
      <w:lvlText w:val="%1."/>
      <w:lvlJc w:val="left"/>
      <w:pPr>
        <w:tabs>
          <w:tab w:val="num" w:pos="1701"/>
        </w:tabs>
        <w:ind w:left="1701" w:hanging="567"/>
      </w:pPr>
    </w:lvl>
  </w:abstractNum>
  <w:abstractNum w:abstractNumId="8" w15:restartNumberingAfterBreak="0">
    <w:nsid w:val="0DCB4C43"/>
    <w:multiLevelType w:val="hybridMultilevel"/>
    <w:tmpl w:val="A15CDB48"/>
    <w:lvl w:ilvl="0" w:tplc="1CFA2B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20F0609"/>
    <w:multiLevelType w:val="multilevel"/>
    <w:tmpl w:val="14381F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0CF6219"/>
    <w:multiLevelType w:val="hybridMultilevel"/>
    <w:tmpl w:val="B276EF48"/>
    <w:lvl w:ilvl="0" w:tplc="E6840DC4">
      <w:start w:val="1"/>
      <w:numFmt w:val="decimal"/>
      <w:pStyle w:val="a1"/>
      <w:lvlText w:val="%1)"/>
      <w:lvlJc w:val="left"/>
      <w:pPr>
        <w:tabs>
          <w:tab w:val="num" w:pos="680"/>
        </w:tabs>
        <w:ind w:left="680" w:hanging="3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A7EAC"/>
    <w:multiLevelType w:val="hybridMultilevel"/>
    <w:tmpl w:val="E144698A"/>
    <w:lvl w:ilvl="0" w:tplc="31BEAF4C">
      <w:start w:val="1"/>
      <w:numFmt w:val="bullet"/>
      <w:pStyle w:val="4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740673"/>
    <w:multiLevelType w:val="hybridMultilevel"/>
    <w:tmpl w:val="41CA2C56"/>
    <w:lvl w:ilvl="0" w:tplc="4DF2C4E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63420FD"/>
    <w:multiLevelType w:val="multilevel"/>
    <w:tmpl w:val="1E586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F667B58"/>
    <w:multiLevelType w:val="multilevel"/>
    <w:tmpl w:val="BC208D76"/>
    <w:lvl w:ilvl="0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907"/>
        </w:tabs>
        <w:ind w:left="907" w:hanging="550"/>
      </w:pPr>
      <w:rPr>
        <w:rFonts w:hint="default"/>
      </w:rPr>
    </w:lvl>
    <w:lvl w:ilvl="2">
      <w:start w:val="1"/>
      <w:numFmt w:val="decimal"/>
      <w:lvlRestart w:val="1"/>
      <w:pStyle w:val="31"/>
      <w:lvlText w:val="%1.%2.%3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3">
      <w:start w:val="1"/>
      <w:numFmt w:val="decimal"/>
      <w:pStyle w:val="42"/>
      <w:lvlText w:val="%1.%2.%3.%4."/>
      <w:lvlJc w:val="left"/>
      <w:pPr>
        <w:tabs>
          <w:tab w:val="num" w:pos="1191"/>
        </w:tabs>
        <w:ind w:left="1191" w:hanging="834"/>
      </w:pPr>
      <w:rPr>
        <w:rFonts w:hint="default"/>
      </w:rPr>
    </w:lvl>
    <w:lvl w:ilvl="4">
      <w:start w:val="1"/>
      <w:numFmt w:val="decimal"/>
      <w:pStyle w:val="51"/>
      <w:lvlText w:val="%1.%2.%3.%4.%5."/>
      <w:lvlJc w:val="left"/>
      <w:pPr>
        <w:tabs>
          <w:tab w:val="num" w:pos="1435"/>
        </w:tabs>
        <w:ind w:left="1435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453F576F"/>
    <w:multiLevelType w:val="hybridMultilevel"/>
    <w:tmpl w:val="54A007E4"/>
    <w:lvl w:ilvl="0" w:tplc="A594AE58">
      <w:start w:val="1"/>
      <w:numFmt w:val="bullet"/>
      <w:pStyle w:val="-"/>
      <w:lvlText w:val=""/>
      <w:legacy w:legacy="1" w:legacySpace="0" w:legacyIndent="283"/>
      <w:lvlJc w:val="left"/>
      <w:pPr>
        <w:ind w:left="136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D82702"/>
    <w:multiLevelType w:val="hybridMultilevel"/>
    <w:tmpl w:val="2736867A"/>
    <w:lvl w:ilvl="0" w:tplc="FFFFFFFF">
      <w:start w:val="1"/>
      <w:numFmt w:val="bullet"/>
      <w:pStyle w:val="23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35766"/>
    <w:multiLevelType w:val="hybridMultilevel"/>
    <w:tmpl w:val="809450E4"/>
    <w:lvl w:ilvl="0" w:tplc="0B0289F8">
      <w:start w:val="1"/>
      <w:numFmt w:val="bullet"/>
      <w:pStyle w:val="a4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3034049"/>
    <w:multiLevelType w:val="hybridMultilevel"/>
    <w:tmpl w:val="AC7A3D92"/>
    <w:lvl w:ilvl="0" w:tplc="FFFFFFFF">
      <w:start w:val="1"/>
      <w:numFmt w:val="russianLower"/>
      <w:pStyle w:val="a5"/>
      <w:lvlText w:val="%1)"/>
      <w:lvlJc w:val="left"/>
      <w:pPr>
        <w:tabs>
          <w:tab w:val="num" w:pos="677"/>
        </w:tabs>
        <w:ind w:left="677" w:hanging="3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C40249"/>
    <w:multiLevelType w:val="hybridMultilevel"/>
    <w:tmpl w:val="A0FC8844"/>
    <w:lvl w:ilvl="0" w:tplc="8506AFE6">
      <w:start w:val="1"/>
      <w:numFmt w:val="bullet"/>
      <w:pStyle w:val="3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147D4"/>
    <w:multiLevelType w:val="hybridMultilevel"/>
    <w:tmpl w:val="C020049E"/>
    <w:lvl w:ilvl="0" w:tplc="FFFFFFFF">
      <w:start w:val="1"/>
      <w:numFmt w:val="russianUpper"/>
      <w:pStyle w:val="a6"/>
      <w:lvlText w:val="Приложение %1"/>
      <w:lvlJc w:val="right"/>
      <w:pPr>
        <w:tabs>
          <w:tab w:val="num" w:pos="900"/>
        </w:tabs>
        <w:ind w:left="900" w:hanging="1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20C7D03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77956631"/>
    <w:multiLevelType w:val="hybridMultilevel"/>
    <w:tmpl w:val="FD6C9F34"/>
    <w:lvl w:ilvl="0" w:tplc="FFFFFFFF">
      <w:start w:val="1"/>
      <w:numFmt w:val="bullet"/>
      <w:pStyle w:val="10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5"/>
  </w:num>
  <w:num w:numId="4">
    <w:abstractNumId w:val="20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3"/>
  </w:num>
  <w:num w:numId="11">
    <w:abstractNumId w:val="18"/>
  </w:num>
  <w:num w:numId="12">
    <w:abstractNumId w:val="22"/>
  </w:num>
  <w:num w:numId="13">
    <w:abstractNumId w:val="16"/>
  </w:num>
  <w:num w:numId="14">
    <w:abstractNumId w:val="19"/>
  </w:num>
  <w:num w:numId="15">
    <w:abstractNumId w:val="11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7"/>
  </w:num>
  <w:num w:numId="19">
    <w:abstractNumId w:val="13"/>
  </w:num>
  <w:num w:numId="20">
    <w:abstractNumId w:val="9"/>
  </w:num>
  <w:num w:numId="21">
    <w:abstractNumId w:val="8"/>
  </w:num>
  <w:num w:numId="22">
    <w:abstractNumId w:val="17"/>
  </w:num>
  <w:num w:numId="23">
    <w:abstractNumId w:val="12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Михаил Андреевич Непряхо">
    <w15:presenceInfo w15:providerId="Windows Live" w15:userId="97ea5707f4f023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linkStyles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drawingGridHorizontalSpacing w:val="57"/>
  <w:drawingGridVerticalSpacing w:val="5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F90"/>
    <w:rsid w:val="000004A5"/>
    <w:rsid w:val="0000050B"/>
    <w:rsid w:val="000007BC"/>
    <w:rsid w:val="000019C8"/>
    <w:rsid w:val="00004C08"/>
    <w:rsid w:val="000051B2"/>
    <w:rsid w:val="00005583"/>
    <w:rsid w:val="00005931"/>
    <w:rsid w:val="00006331"/>
    <w:rsid w:val="00006691"/>
    <w:rsid w:val="0001048E"/>
    <w:rsid w:val="0001050C"/>
    <w:rsid w:val="00010FA6"/>
    <w:rsid w:val="00010FBB"/>
    <w:rsid w:val="00011E2D"/>
    <w:rsid w:val="00012059"/>
    <w:rsid w:val="00012953"/>
    <w:rsid w:val="00015990"/>
    <w:rsid w:val="00016155"/>
    <w:rsid w:val="00016478"/>
    <w:rsid w:val="00016A05"/>
    <w:rsid w:val="0001709D"/>
    <w:rsid w:val="000174A0"/>
    <w:rsid w:val="000203EC"/>
    <w:rsid w:val="00020E40"/>
    <w:rsid w:val="000228E3"/>
    <w:rsid w:val="0002292C"/>
    <w:rsid w:val="000232EC"/>
    <w:rsid w:val="0002379A"/>
    <w:rsid w:val="00024001"/>
    <w:rsid w:val="0002457D"/>
    <w:rsid w:val="00025B0D"/>
    <w:rsid w:val="00026E73"/>
    <w:rsid w:val="00027229"/>
    <w:rsid w:val="00033A51"/>
    <w:rsid w:val="00034245"/>
    <w:rsid w:val="000355BD"/>
    <w:rsid w:val="000356B5"/>
    <w:rsid w:val="00036A1C"/>
    <w:rsid w:val="00036ABC"/>
    <w:rsid w:val="00037F56"/>
    <w:rsid w:val="000411ED"/>
    <w:rsid w:val="00041340"/>
    <w:rsid w:val="000421F0"/>
    <w:rsid w:val="000422A1"/>
    <w:rsid w:val="00042449"/>
    <w:rsid w:val="000426E1"/>
    <w:rsid w:val="00043EB9"/>
    <w:rsid w:val="000446E4"/>
    <w:rsid w:val="00044A05"/>
    <w:rsid w:val="00044B15"/>
    <w:rsid w:val="000453B2"/>
    <w:rsid w:val="000455E8"/>
    <w:rsid w:val="00045955"/>
    <w:rsid w:val="00046F8E"/>
    <w:rsid w:val="00051966"/>
    <w:rsid w:val="00051AD6"/>
    <w:rsid w:val="00052906"/>
    <w:rsid w:val="00052CF0"/>
    <w:rsid w:val="00052E41"/>
    <w:rsid w:val="0005340A"/>
    <w:rsid w:val="00053969"/>
    <w:rsid w:val="00056818"/>
    <w:rsid w:val="000603C3"/>
    <w:rsid w:val="000629EB"/>
    <w:rsid w:val="00062FD5"/>
    <w:rsid w:val="000630CA"/>
    <w:rsid w:val="000631AE"/>
    <w:rsid w:val="000633E6"/>
    <w:rsid w:val="000637C9"/>
    <w:rsid w:val="000641FE"/>
    <w:rsid w:val="0006516A"/>
    <w:rsid w:val="000654C3"/>
    <w:rsid w:val="00065799"/>
    <w:rsid w:val="00065B82"/>
    <w:rsid w:val="00066432"/>
    <w:rsid w:val="000669EF"/>
    <w:rsid w:val="00066F6A"/>
    <w:rsid w:val="00067DE1"/>
    <w:rsid w:val="00070973"/>
    <w:rsid w:val="00070A97"/>
    <w:rsid w:val="0007165F"/>
    <w:rsid w:val="00073592"/>
    <w:rsid w:val="0007426C"/>
    <w:rsid w:val="00074969"/>
    <w:rsid w:val="00076787"/>
    <w:rsid w:val="00077482"/>
    <w:rsid w:val="0007781F"/>
    <w:rsid w:val="00080659"/>
    <w:rsid w:val="000809F0"/>
    <w:rsid w:val="00081819"/>
    <w:rsid w:val="00082D85"/>
    <w:rsid w:val="00083341"/>
    <w:rsid w:val="00083E9C"/>
    <w:rsid w:val="0008542B"/>
    <w:rsid w:val="00085520"/>
    <w:rsid w:val="00086B1F"/>
    <w:rsid w:val="00086BF9"/>
    <w:rsid w:val="000871AD"/>
    <w:rsid w:val="000877A4"/>
    <w:rsid w:val="00087DEB"/>
    <w:rsid w:val="00090036"/>
    <w:rsid w:val="00090314"/>
    <w:rsid w:val="00090667"/>
    <w:rsid w:val="000916C0"/>
    <w:rsid w:val="0009431F"/>
    <w:rsid w:val="00094A14"/>
    <w:rsid w:val="0009585E"/>
    <w:rsid w:val="0009657A"/>
    <w:rsid w:val="00096C47"/>
    <w:rsid w:val="000972A1"/>
    <w:rsid w:val="0009755E"/>
    <w:rsid w:val="000975D8"/>
    <w:rsid w:val="00097781"/>
    <w:rsid w:val="00097E91"/>
    <w:rsid w:val="000A05D3"/>
    <w:rsid w:val="000A17B8"/>
    <w:rsid w:val="000A1BC5"/>
    <w:rsid w:val="000A399A"/>
    <w:rsid w:val="000A39C0"/>
    <w:rsid w:val="000A3C65"/>
    <w:rsid w:val="000A3D5D"/>
    <w:rsid w:val="000A4179"/>
    <w:rsid w:val="000A4EED"/>
    <w:rsid w:val="000A696E"/>
    <w:rsid w:val="000A7932"/>
    <w:rsid w:val="000A7ABC"/>
    <w:rsid w:val="000B24A8"/>
    <w:rsid w:val="000B3D25"/>
    <w:rsid w:val="000B3E47"/>
    <w:rsid w:val="000B4A0B"/>
    <w:rsid w:val="000B4BD4"/>
    <w:rsid w:val="000B68FC"/>
    <w:rsid w:val="000B6C09"/>
    <w:rsid w:val="000B6F81"/>
    <w:rsid w:val="000C0060"/>
    <w:rsid w:val="000C009C"/>
    <w:rsid w:val="000C110C"/>
    <w:rsid w:val="000C118F"/>
    <w:rsid w:val="000C119A"/>
    <w:rsid w:val="000C126A"/>
    <w:rsid w:val="000C2DD0"/>
    <w:rsid w:val="000C336D"/>
    <w:rsid w:val="000C34ED"/>
    <w:rsid w:val="000C3C9E"/>
    <w:rsid w:val="000C42D3"/>
    <w:rsid w:val="000C4859"/>
    <w:rsid w:val="000C489A"/>
    <w:rsid w:val="000C5097"/>
    <w:rsid w:val="000C694D"/>
    <w:rsid w:val="000C7F69"/>
    <w:rsid w:val="000D1B3F"/>
    <w:rsid w:val="000D2679"/>
    <w:rsid w:val="000D2C5B"/>
    <w:rsid w:val="000D4953"/>
    <w:rsid w:val="000D4C4B"/>
    <w:rsid w:val="000D4DE3"/>
    <w:rsid w:val="000D5185"/>
    <w:rsid w:val="000D685B"/>
    <w:rsid w:val="000E048C"/>
    <w:rsid w:val="000E06B6"/>
    <w:rsid w:val="000E0D92"/>
    <w:rsid w:val="000E3748"/>
    <w:rsid w:val="000E3BBE"/>
    <w:rsid w:val="000E3D5A"/>
    <w:rsid w:val="000E59AF"/>
    <w:rsid w:val="000E763F"/>
    <w:rsid w:val="000E7FA2"/>
    <w:rsid w:val="000F061A"/>
    <w:rsid w:val="000F09DF"/>
    <w:rsid w:val="000F0B81"/>
    <w:rsid w:val="000F18E0"/>
    <w:rsid w:val="000F2218"/>
    <w:rsid w:val="000F23CC"/>
    <w:rsid w:val="000F3BE0"/>
    <w:rsid w:val="000F4BC1"/>
    <w:rsid w:val="000F54E3"/>
    <w:rsid w:val="000F5BF7"/>
    <w:rsid w:val="00100840"/>
    <w:rsid w:val="00101D11"/>
    <w:rsid w:val="001031FB"/>
    <w:rsid w:val="001041A7"/>
    <w:rsid w:val="00104436"/>
    <w:rsid w:val="0010488C"/>
    <w:rsid w:val="00104ABA"/>
    <w:rsid w:val="00104ED4"/>
    <w:rsid w:val="00104FD9"/>
    <w:rsid w:val="00106392"/>
    <w:rsid w:val="0010777B"/>
    <w:rsid w:val="00107972"/>
    <w:rsid w:val="00107C5B"/>
    <w:rsid w:val="00107DE2"/>
    <w:rsid w:val="001102CE"/>
    <w:rsid w:val="0011052B"/>
    <w:rsid w:val="00110D36"/>
    <w:rsid w:val="001114B7"/>
    <w:rsid w:val="00111D68"/>
    <w:rsid w:val="00111E3C"/>
    <w:rsid w:val="00113F8E"/>
    <w:rsid w:val="00116590"/>
    <w:rsid w:val="00116FD5"/>
    <w:rsid w:val="0011711E"/>
    <w:rsid w:val="00117895"/>
    <w:rsid w:val="001207BC"/>
    <w:rsid w:val="00121998"/>
    <w:rsid w:val="00121E34"/>
    <w:rsid w:val="001221C4"/>
    <w:rsid w:val="00122301"/>
    <w:rsid w:val="00122B66"/>
    <w:rsid w:val="00122D24"/>
    <w:rsid w:val="00123A94"/>
    <w:rsid w:val="00124778"/>
    <w:rsid w:val="001247E8"/>
    <w:rsid w:val="00124824"/>
    <w:rsid w:val="0012536E"/>
    <w:rsid w:val="00126392"/>
    <w:rsid w:val="00131218"/>
    <w:rsid w:val="00131504"/>
    <w:rsid w:val="00132511"/>
    <w:rsid w:val="00132F44"/>
    <w:rsid w:val="00133A05"/>
    <w:rsid w:val="00133D86"/>
    <w:rsid w:val="00134B1C"/>
    <w:rsid w:val="00135E6A"/>
    <w:rsid w:val="0013696F"/>
    <w:rsid w:val="0013712C"/>
    <w:rsid w:val="001378E4"/>
    <w:rsid w:val="00137CFE"/>
    <w:rsid w:val="001420C7"/>
    <w:rsid w:val="001426DD"/>
    <w:rsid w:val="00142BAE"/>
    <w:rsid w:val="00143639"/>
    <w:rsid w:val="00143ADF"/>
    <w:rsid w:val="001478D0"/>
    <w:rsid w:val="00151206"/>
    <w:rsid w:val="0015135F"/>
    <w:rsid w:val="001518A7"/>
    <w:rsid w:val="0015279A"/>
    <w:rsid w:val="00152C6E"/>
    <w:rsid w:val="0015309F"/>
    <w:rsid w:val="001532F1"/>
    <w:rsid w:val="00154479"/>
    <w:rsid w:val="001551B4"/>
    <w:rsid w:val="001551D2"/>
    <w:rsid w:val="0015549E"/>
    <w:rsid w:val="00155C9F"/>
    <w:rsid w:val="001564E1"/>
    <w:rsid w:val="00156EA5"/>
    <w:rsid w:val="00157D64"/>
    <w:rsid w:val="0016052B"/>
    <w:rsid w:val="00161C61"/>
    <w:rsid w:val="00161C65"/>
    <w:rsid w:val="00161FD1"/>
    <w:rsid w:val="001620D0"/>
    <w:rsid w:val="00162D41"/>
    <w:rsid w:val="001637AB"/>
    <w:rsid w:val="0016395A"/>
    <w:rsid w:val="00163B48"/>
    <w:rsid w:val="00164734"/>
    <w:rsid w:val="00164817"/>
    <w:rsid w:val="00165B20"/>
    <w:rsid w:val="00165D54"/>
    <w:rsid w:val="00167D6D"/>
    <w:rsid w:val="00170CE7"/>
    <w:rsid w:val="001716B9"/>
    <w:rsid w:val="00172E23"/>
    <w:rsid w:val="00173231"/>
    <w:rsid w:val="00174143"/>
    <w:rsid w:val="001746FE"/>
    <w:rsid w:val="00174D50"/>
    <w:rsid w:val="00175414"/>
    <w:rsid w:val="001760C1"/>
    <w:rsid w:val="00176463"/>
    <w:rsid w:val="00176A0B"/>
    <w:rsid w:val="00176DDC"/>
    <w:rsid w:val="001778A5"/>
    <w:rsid w:val="00181DDD"/>
    <w:rsid w:val="00182238"/>
    <w:rsid w:val="0018244F"/>
    <w:rsid w:val="00182615"/>
    <w:rsid w:val="00182C07"/>
    <w:rsid w:val="00182E42"/>
    <w:rsid w:val="0018303F"/>
    <w:rsid w:val="001837F5"/>
    <w:rsid w:val="00183F6D"/>
    <w:rsid w:val="00184D2B"/>
    <w:rsid w:val="001856D3"/>
    <w:rsid w:val="00185F4A"/>
    <w:rsid w:val="0018632A"/>
    <w:rsid w:val="001866CC"/>
    <w:rsid w:val="00187AB7"/>
    <w:rsid w:val="001910AD"/>
    <w:rsid w:val="0019127C"/>
    <w:rsid w:val="0019249A"/>
    <w:rsid w:val="001926E1"/>
    <w:rsid w:val="00193497"/>
    <w:rsid w:val="001937F1"/>
    <w:rsid w:val="00193DC2"/>
    <w:rsid w:val="001943E4"/>
    <w:rsid w:val="00194F0F"/>
    <w:rsid w:val="00196794"/>
    <w:rsid w:val="00196895"/>
    <w:rsid w:val="00196D9F"/>
    <w:rsid w:val="001A035E"/>
    <w:rsid w:val="001A0604"/>
    <w:rsid w:val="001A0787"/>
    <w:rsid w:val="001A08BB"/>
    <w:rsid w:val="001A08F9"/>
    <w:rsid w:val="001A24CF"/>
    <w:rsid w:val="001A2F8D"/>
    <w:rsid w:val="001A3D80"/>
    <w:rsid w:val="001A3F41"/>
    <w:rsid w:val="001A411C"/>
    <w:rsid w:val="001A52B1"/>
    <w:rsid w:val="001A56A8"/>
    <w:rsid w:val="001A71B7"/>
    <w:rsid w:val="001A7E18"/>
    <w:rsid w:val="001B05E6"/>
    <w:rsid w:val="001B0835"/>
    <w:rsid w:val="001B182E"/>
    <w:rsid w:val="001B2B7E"/>
    <w:rsid w:val="001B46DD"/>
    <w:rsid w:val="001B6DC4"/>
    <w:rsid w:val="001B7344"/>
    <w:rsid w:val="001B79C6"/>
    <w:rsid w:val="001B7F73"/>
    <w:rsid w:val="001C070D"/>
    <w:rsid w:val="001C0E0E"/>
    <w:rsid w:val="001C0F6D"/>
    <w:rsid w:val="001C259F"/>
    <w:rsid w:val="001C31F8"/>
    <w:rsid w:val="001C3725"/>
    <w:rsid w:val="001C39F4"/>
    <w:rsid w:val="001C3D93"/>
    <w:rsid w:val="001C3F3B"/>
    <w:rsid w:val="001C43D5"/>
    <w:rsid w:val="001C462F"/>
    <w:rsid w:val="001C4D83"/>
    <w:rsid w:val="001D1B2F"/>
    <w:rsid w:val="001D2AE7"/>
    <w:rsid w:val="001D2B6A"/>
    <w:rsid w:val="001D32EF"/>
    <w:rsid w:val="001D4DE6"/>
    <w:rsid w:val="001D5B5A"/>
    <w:rsid w:val="001D5BFB"/>
    <w:rsid w:val="001D686E"/>
    <w:rsid w:val="001E0281"/>
    <w:rsid w:val="001E1263"/>
    <w:rsid w:val="001E126B"/>
    <w:rsid w:val="001E36EA"/>
    <w:rsid w:val="001E3CA8"/>
    <w:rsid w:val="001E63E1"/>
    <w:rsid w:val="001E6D09"/>
    <w:rsid w:val="001E7228"/>
    <w:rsid w:val="001E7A5C"/>
    <w:rsid w:val="001E7C15"/>
    <w:rsid w:val="001E7CB9"/>
    <w:rsid w:val="001F0088"/>
    <w:rsid w:val="001F00FE"/>
    <w:rsid w:val="001F046C"/>
    <w:rsid w:val="001F1546"/>
    <w:rsid w:val="001F15F7"/>
    <w:rsid w:val="001F24D1"/>
    <w:rsid w:val="001F2985"/>
    <w:rsid w:val="001F2FE9"/>
    <w:rsid w:val="001F3D2D"/>
    <w:rsid w:val="001F3ED0"/>
    <w:rsid w:val="001F4390"/>
    <w:rsid w:val="001F46D5"/>
    <w:rsid w:val="001F4901"/>
    <w:rsid w:val="001F54BD"/>
    <w:rsid w:val="001F581C"/>
    <w:rsid w:val="001F5A83"/>
    <w:rsid w:val="001F5D3B"/>
    <w:rsid w:val="001F6196"/>
    <w:rsid w:val="001F6F88"/>
    <w:rsid w:val="001F73CC"/>
    <w:rsid w:val="001F7CD3"/>
    <w:rsid w:val="002004AC"/>
    <w:rsid w:val="00200C5A"/>
    <w:rsid w:val="002013CE"/>
    <w:rsid w:val="00201A26"/>
    <w:rsid w:val="00201F2B"/>
    <w:rsid w:val="00202094"/>
    <w:rsid w:val="00202407"/>
    <w:rsid w:val="00204199"/>
    <w:rsid w:val="002051A2"/>
    <w:rsid w:val="00207EF3"/>
    <w:rsid w:val="00211421"/>
    <w:rsid w:val="002117EF"/>
    <w:rsid w:val="00212C97"/>
    <w:rsid w:val="002133CC"/>
    <w:rsid w:val="00213842"/>
    <w:rsid w:val="0021424E"/>
    <w:rsid w:val="002152CE"/>
    <w:rsid w:val="002164C7"/>
    <w:rsid w:val="00216D31"/>
    <w:rsid w:val="00217940"/>
    <w:rsid w:val="00220277"/>
    <w:rsid w:val="00220BDD"/>
    <w:rsid w:val="002216AF"/>
    <w:rsid w:val="00221E86"/>
    <w:rsid w:val="00222EA5"/>
    <w:rsid w:val="00223295"/>
    <w:rsid w:val="00223E0B"/>
    <w:rsid w:val="0022487D"/>
    <w:rsid w:val="00225691"/>
    <w:rsid w:val="00226F4B"/>
    <w:rsid w:val="00227CE5"/>
    <w:rsid w:val="00227FDC"/>
    <w:rsid w:val="00230021"/>
    <w:rsid w:val="002302DE"/>
    <w:rsid w:val="002307F1"/>
    <w:rsid w:val="002317C2"/>
    <w:rsid w:val="00232E22"/>
    <w:rsid w:val="00233E05"/>
    <w:rsid w:val="00234582"/>
    <w:rsid w:val="0023491F"/>
    <w:rsid w:val="00234B73"/>
    <w:rsid w:val="002352BC"/>
    <w:rsid w:val="0023560E"/>
    <w:rsid w:val="002358C2"/>
    <w:rsid w:val="00235EA2"/>
    <w:rsid w:val="00236524"/>
    <w:rsid w:val="00236B68"/>
    <w:rsid w:val="002377F9"/>
    <w:rsid w:val="00240996"/>
    <w:rsid w:val="002419CF"/>
    <w:rsid w:val="002419D2"/>
    <w:rsid w:val="00241A4B"/>
    <w:rsid w:val="00242A44"/>
    <w:rsid w:val="00242D6B"/>
    <w:rsid w:val="00242E1B"/>
    <w:rsid w:val="00244026"/>
    <w:rsid w:val="002443C3"/>
    <w:rsid w:val="00244526"/>
    <w:rsid w:val="0024484B"/>
    <w:rsid w:val="00244B70"/>
    <w:rsid w:val="00244D72"/>
    <w:rsid w:val="002458FD"/>
    <w:rsid w:val="00245AAB"/>
    <w:rsid w:val="002479F8"/>
    <w:rsid w:val="002501A7"/>
    <w:rsid w:val="002501EF"/>
    <w:rsid w:val="00250433"/>
    <w:rsid w:val="00250935"/>
    <w:rsid w:val="00250A93"/>
    <w:rsid w:val="00251A12"/>
    <w:rsid w:val="00251F90"/>
    <w:rsid w:val="0025256F"/>
    <w:rsid w:val="002529CC"/>
    <w:rsid w:val="00252F52"/>
    <w:rsid w:val="00253874"/>
    <w:rsid w:val="002544B9"/>
    <w:rsid w:val="00254999"/>
    <w:rsid w:val="00254A31"/>
    <w:rsid w:val="00255050"/>
    <w:rsid w:val="0025527D"/>
    <w:rsid w:val="002554CB"/>
    <w:rsid w:val="002556D4"/>
    <w:rsid w:val="002567BA"/>
    <w:rsid w:val="00257130"/>
    <w:rsid w:val="00257424"/>
    <w:rsid w:val="002605FC"/>
    <w:rsid w:val="00260917"/>
    <w:rsid w:val="00261775"/>
    <w:rsid w:val="0026228B"/>
    <w:rsid w:val="0026291F"/>
    <w:rsid w:val="00262C98"/>
    <w:rsid w:val="00262FE1"/>
    <w:rsid w:val="00263C81"/>
    <w:rsid w:val="00264DA2"/>
    <w:rsid w:val="00265416"/>
    <w:rsid w:val="00265776"/>
    <w:rsid w:val="002662EF"/>
    <w:rsid w:val="002667B1"/>
    <w:rsid w:val="00267395"/>
    <w:rsid w:val="002674E5"/>
    <w:rsid w:val="00267C0A"/>
    <w:rsid w:val="002710A8"/>
    <w:rsid w:val="00273157"/>
    <w:rsid w:val="002742AB"/>
    <w:rsid w:val="00274EC7"/>
    <w:rsid w:val="00275D00"/>
    <w:rsid w:val="00276BA6"/>
    <w:rsid w:val="00281547"/>
    <w:rsid w:val="00282071"/>
    <w:rsid w:val="00282622"/>
    <w:rsid w:val="00282BAA"/>
    <w:rsid w:val="00283D72"/>
    <w:rsid w:val="00284B93"/>
    <w:rsid w:val="002853FA"/>
    <w:rsid w:val="002856B3"/>
    <w:rsid w:val="0028573B"/>
    <w:rsid w:val="00286D97"/>
    <w:rsid w:val="0028766C"/>
    <w:rsid w:val="00287DD8"/>
    <w:rsid w:val="0029031B"/>
    <w:rsid w:val="00290B27"/>
    <w:rsid w:val="002916E5"/>
    <w:rsid w:val="00291A62"/>
    <w:rsid w:val="00292448"/>
    <w:rsid w:val="0029372F"/>
    <w:rsid w:val="00294C6F"/>
    <w:rsid w:val="00295E9D"/>
    <w:rsid w:val="002976B3"/>
    <w:rsid w:val="00297768"/>
    <w:rsid w:val="00297B67"/>
    <w:rsid w:val="002A15FC"/>
    <w:rsid w:val="002A1F26"/>
    <w:rsid w:val="002A2264"/>
    <w:rsid w:val="002A2411"/>
    <w:rsid w:val="002A363C"/>
    <w:rsid w:val="002A3A3A"/>
    <w:rsid w:val="002A45D6"/>
    <w:rsid w:val="002A5A65"/>
    <w:rsid w:val="002A6293"/>
    <w:rsid w:val="002A66D0"/>
    <w:rsid w:val="002A6F4A"/>
    <w:rsid w:val="002A75F8"/>
    <w:rsid w:val="002A7F89"/>
    <w:rsid w:val="002B03FA"/>
    <w:rsid w:val="002B0831"/>
    <w:rsid w:val="002B0D1B"/>
    <w:rsid w:val="002B2BFF"/>
    <w:rsid w:val="002B35C8"/>
    <w:rsid w:val="002B3894"/>
    <w:rsid w:val="002B489E"/>
    <w:rsid w:val="002B5096"/>
    <w:rsid w:val="002B646A"/>
    <w:rsid w:val="002B653A"/>
    <w:rsid w:val="002B6A8E"/>
    <w:rsid w:val="002B6C4A"/>
    <w:rsid w:val="002B7A71"/>
    <w:rsid w:val="002C116F"/>
    <w:rsid w:val="002C1405"/>
    <w:rsid w:val="002C1FD2"/>
    <w:rsid w:val="002C2244"/>
    <w:rsid w:val="002C2DE1"/>
    <w:rsid w:val="002C2F29"/>
    <w:rsid w:val="002C3CE6"/>
    <w:rsid w:val="002C42FE"/>
    <w:rsid w:val="002C48C7"/>
    <w:rsid w:val="002C4CE3"/>
    <w:rsid w:val="002C55A9"/>
    <w:rsid w:val="002C6FF9"/>
    <w:rsid w:val="002C719F"/>
    <w:rsid w:val="002C7FD1"/>
    <w:rsid w:val="002D126E"/>
    <w:rsid w:val="002D25AE"/>
    <w:rsid w:val="002D3882"/>
    <w:rsid w:val="002D3CEC"/>
    <w:rsid w:val="002D3DFC"/>
    <w:rsid w:val="002D4775"/>
    <w:rsid w:val="002D58E3"/>
    <w:rsid w:val="002D5AA0"/>
    <w:rsid w:val="002D7089"/>
    <w:rsid w:val="002E02B5"/>
    <w:rsid w:val="002E2930"/>
    <w:rsid w:val="002E3A52"/>
    <w:rsid w:val="002E3D69"/>
    <w:rsid w:val="002E3F89"/>
    <w:rsid w:val="002E569C"/>
    <w:rsid w:val="002E6883"/>
    <w:rsid w:val="002E6CAB"/>
    <w:rsid w:val="002E6F4A"/>
    <w:rsid w:val="002E7159"/>
    <w:rsid w:val="002E7DA9"/>
    <w:rsid w:val="002F018C"/>
    <w:rsid w:val="002F0B55"/>
    <w:rsid w:val="002F1508"/>
    <w:rsid w:val="002F1A51"/>
    <w:rsid w:val="002F320E"/>
    <w:rsid w:val="002F4CEC"/>
    <w:rsid w:val="002F567C"/>
    <w:rsid w:val="002F5F0E"/>
    <w:rsid w:val="002F7611"/>
    <w:rsid w:val="002F7DDB"/>
    <w:rsid w:val="00300416"/>
    <w:rsid w:val="0030110C"/>
    <w:rsid w:val="00302327"/>
    <w:rsid w:val="00302B6E"/>
    <w:rsid w:val="00303624"/>
    <w:rsid w:val="00303E9B"/>
    <w:rsid w:val="003056BC"/>
    <w:rsid w:val="00306855"/>
    <w:rsid w:val="00306CB3"/>
    <w:rsid w:val="00310DF7"/>
    <w:rsid w:val="00311E30"/>
    <w:rsid w:val="003124EB"/>
    <w:rsid w:val="0031262D"/>
    <w:rsid w:val="0031329C"/>
    <w:rsid w:val="003146A0"/>
    <w:rsid w:val="00314809"/>
    <w:rsid w:val="00315EA4"/>
    <w:rsid w:val="0031686D"/>
    <w:rsid w:val="003208E4"/>
    <w:rsid w:val="0032104A"/>
    <w:rsid w:val="003215C2"/>
    <w:rsid w:val="00321B99"/>
    <w:rsid w:val="00321EF5"/>
    <w:rsid w:val="00324842"/>
    <w:rsid w:val="0032581F"/>
    <w:rsid w:val="0032673A"/>
    <w:rsid w:val="003272C2"/>
    <w:rsid w:val="00327696"/>
    <w:rsid w:val="003309E3"/>
    <w:rsid w:val="00330FDD"/>
    <w:rsid w:val="00331253"/>
    <w:rsid w:val="00331862"/>
    <w:rsid w:val="00332271"/>
    <w:rsid w:val="00332470"/>
    <w:rsid w:val="00334551"/>
    <w:rsid w:val="00334A57"/>
    <w:rsid w:val="00336251"/>
    <w:rsid w:val="00337172"/>
    <w:rsid w:val="00337B58"/>
    <w:rsid w:val="00337B95"/>
    <w:rsid w:val="003404F8"/>
    <w:rsid w:val="00340562"/>
    <w:rsid w:val="00340C7E"/>
    <w:rsid w:val="00340ED4"/>
    <w:rsid w:val="0034114E"/>
    <w:rsid w:val="003417D6"/>
    <w:rsid w:val="00342D4A"/>
    <w:rsid w:val="00343DCB"/>
    <w:rsid w:val="00344397"/>
    <w:rsid w:val="00344995"/>
    <w:rsid w:val="0034583F"/>
    <w:rsid w:val="003464A0"/>
    <w:rsid w:val="00347724"/>
    <w:rsid w:val="00350623"/>
    <w:rsid w:val="00351A7E"/>
    <w:rsid w:val="00351D1C"/>
    <w:rsid w:val="0035239D"/>
    <w:rsid w:val="0035277B"/>
    <w:rsid w:val="003530F8"/>
    <w:rsid w:val="003532DE"/>
    <w:rsid w:val="003536ED"/>
    <w:rsid w:val="00355B63"/>
    <w:rsid w:val="00355C8A"/>
    <w:rsid w:val="00355D4D"/>
    <w:rsid w:val="00356FB2"/>
    <w:rsid w:val="003574B5"/>
    <w:rsid w:val="0035798E"/>
    <w:rsid w:val="0036022E"/>
    <w:rsid w:val="0036100F"/>
    <w:rsid w:val="0036167B"/>
    <w:rsid w:val="0036189B"/>
    <w:rsid w:val="003622FA"/>
    <w:rsid w:val="003623C6"/>
    <w:rsid w:val="00362458"/>
    <w:rsid w:val="00362C2B"/>
    <w:rsid w:val="00362E3C"/>
    <w:rsid w:val="00363AE6"/>
    <w:rsid w:val="00363FB4"/>
    <w:rsid w:val="00365952"/>
    <w:rsid w:val="00365F02"/>
    <w:rsid w:val="00366E44"/>
    <w:rsid w:val="0036724A"/>
    <w:rsid w:val="003700D2"/>
    <w:rsid w:val="00371526"/>
    <w:rsid w:val="00371770"/>
    <w:rsid w:val="00372012"/>
    <w:rsid w:val="00372578"/>
    <w:rsid w:val="003729BF"/>
    <w:rsid w:val="00372FC7"/>
    <w:rsid w:val="0037375D"/>
    <w:rsid w:val="00373824"/>
    <w:rsid w:val="00373F0F"/>
    <w:rsid w:val="00376C0F"/>
    <w:rsid w:val="00377600"/>
    <w:rsid w:val="003806D4"/>
    <w:rsid w:val="00380F37"/>
    <w:rsid w:val="00382457"/>
    <w:rsid w:val="00383039"/>
    <w:rsid w:val="003831E8"/>
    <w:rsid w:val="003840B0"/>
    <w:rsid w:val="00384CDC"/>
    <w:rsid w:val="00386ADF"/>
    <w:rsid w:val="003871D0"/>
    <w:rsid w:val="003879A7"/>
    <w:rsid w:val="003905C0"/>
    <w:rsid w:val="0039093A"/>
    <w:rsid w:val="00392921"/>
    <w:rsid w:val="00392E00"/>
    <w:rsid w:val="00392F55"/>
    <w:rsid w:val="00393C21"/>
    <w:rsid w:val="00393E21"/>
    <w:rsid w:val="00395835"/>
    <w:rsid w:val="00397CAD"/>
    <w:rsid w:val="00397D53"/>
    <w:rsid w:val="003A0713"/>
    <w:rsid w:val="003A1E70"/>
    <w:rsid w:val="003A43FE"/>
    <w:rsid w:val="003A56FE"/>
    <w:rsid w:val="003A67AA"/>
    <w:rsid w:val="003A75A4"/>
    <w:rsid w:val="003B040B"/>
    <w:rsid w:val="003B118C"/>
    <w:rsid w:val="003B22F0"/>
    <w:rsid w:val="003B2B28"/>
    <w:rsid w:val="003B2DF5"/>
    <w:rsid w:val="003B2F1E"/>
    <w:rsid w:val="003B30E5"/>
    <w:rsid w:val="003B31CE"/>
    <w:rsid w:val="003B41C6"/>
    <w:rsid w:val="003B49A7"/>
    <w:rsid w:val="003B52E5"/>
    <w:rsid w:val="003B6BB6"/>
    <w:rsid w:val="003C017F"/>
    <w:rsid w:val="003C0457"/>
    <w:rsid w:val="003C0465"/>
    <w:rsid w:val="003C0BFD"/>
    <w:rsid w:val="003C1BC5"/>
    <w:rsid w:val="003C2409"/>
    <w:rsid w:val="003C299C"/>
    <w:rsid w:val="003C2A5C"/>
    <w:rsid w:val="003C2B77"/>
    <w:rsid w:val="003C2E0B"/>
    <w:rsid w:val="003C2EA2"/>
    <w:rsid w:val="003C3054"/>
    <w:rsid w:val="003C3BD6"/>
    <w:rsid w:val="003C42FA"/>
    <w:rsid w:val="003C44FF"/>
    <w:rsid w:val="003C4F6B"/>
    <w:rsid w:val="003C58C4"/>
    <w:rsid w:val="003C6412"/>
    <w:rsid w:val="003C65CD"/>
    <w:rsid w:val="003C6BB7"/>
    <w:rsid w:val="003C718C"/>
    <w:rsid w:val="003D0224"/>
    <w:rsid w:val="003D0379"/>
    <w:rsid w:val="003D0645"/>
    <w:rsid w:val="003D0CE4"/>
    <w:rsid w:val="003D12E8"/>
    <w:rsid w:val="003D1BF7"/>
    <w:rsid w:val="003D35E7"/>
    <w:rsid w:val="003D3754"/>
    <w:rsid w:val="003D3882"/>
    <w:rsid w:val="003D49BE"/>
    <w:rsid w:val="003D4B65"/>
    <w:rsid w:val="003D5957"/>
    <w:rsid w:val="003D5D5A"/>
    <w:rsid w:val="003D652D"/>
    <w:rsid w:val="003D6D77"/>
    <w:rsid w:val="003D6E49"/>
    <w:rsid w:val="003D790B"/>
    <w:rsid w:val="003E0167"/>
    <w:rsid w:val="003E0DD3"/>
    <w:rsid w:val="003E2E65"/>
    <w:rsid w:val="003E3704"/>
    <w:rsid w:val="003E543A"/>
    <w:rsid w:val="003E55AB"/>
    <w:rsid w:val="003E55C8"/>
    <w:rsid w:val="003E5A5B"/>
    <w:rsid w:val="003E6009"/>
    <w:rsid w:val="003E68CF"/>
    <w:rsid w:val="003E6D3D"/>
    <w:rsid w:val="003F172E"/>
    <w:rsid w:val="003F1896"/>
    <w:rsid w:val="003F2157"/>
    <w:rsid w:val="003F23D1"/>
    <w:rsid w:val="003F3126"/>
    <w:rsid w:val="003F419C"/>
    <w:rsid w:val="003F5664"/>
    <w:rsid w:val="003F59CE"/>
    <w:rsid w:val="003F5E72"/>
    <w:rsid w:val="003F6937"/>
    <w:rsid w:val="0040010D"/>
    <w:rsid w:val="00400721"/>
    <w:rsid w:val="00400DAC"/>
    <w:rsid w:val="00401115"/>
    <w:rsid w:val="0040287E"/>
    <w:rsid w:val="00403145"/>
    <w:rsid w:val="004032F1"/>
    <w:rsid w:val="00404830"/>
    <w:rsid w:val="00405261"/>
    <w:rsid w:val="00406016"/>
    <w:rsid w:val="0040664D"/>
    <w:rsid w:val="00407325"/>
    <w:rsid w:val="00407DA7"/>
    <w:rsid w:val="00410282"/>
    <w:rsid w:val="00412149"/>
    <w:rsid w:val="00412706"/>
    <w:rsid w:val="004128B2"/>
    <w:rsid w:val="00415D5B"/>
    <w:rsid w:val="0041623E"/>
    <w:rsid w:val="004162AA"/>
    <w:rsid w:val="00416BD3"/>
    <w:rsid w:val="00417549"/>
    <w:rsid w:val="004176BA"/>
    <w:rsid w:val="0041781A"/>
    <w:rsid w:val="00417923"/>
    <w:rsid w:val="00417B50"/>
    <w:rsid w:val="00417F4D"/>
    <w:rsid w:val="004200FB"/>
    <w:rsid w:val="00421608"/>
    <w:rsid w:val="00422CF0"/>
    <w:rsid w:val="00424BA1"/>
    <w:rsid w:val="0042551F"/>
    <w:rsid w:val="004265AE"/>
    <w:rsid w:val="004303B4"/>
    <w:rsid w:val="004319A3"/>
    <w:rsid w:val="0043239B"/>
    <w:rsid w:val="004336D1"/>
    <w:rsid w:val="00435B1A"/>
    <w:rsid w:val="004364F8"/>
    <w:rsid w:val="0043692B"/>
    <w:rsid w:val="00436C0E"/>
    <w:rsid w:val="0044096C"/>
    <w:rsid w:val="00441308"/>
    <w:rsid w:val="00441800"/>
    <w:rsid w:val="0044227E"/>
    <w:rsid w:val="00443641"/>
    <w:rsid w:val="00443955"/>
    <w:rsid w:val="00443EBF"/>
    <w:rsid w:val="004450A6"/>
    <w:rsid w:val="00445304"/>
    <w:rsid w:val="00445D84"/>
    <w:rsid w:val="0044685B"/>
    <w:rsid w:val="00447AF8"/>
    <w:rsid w:val="00451618"/>
    <w:rsid w:val="00454A45"/>
    <w:rsid w:val="00455232"/>
    <w:rsid w:val="004552FF"/>
    <w:rsid w:val="004553DF"/>
    <w:rsid w:val="00456CC5"/>
    <w:rsid w:val="00456D83"/>
    <w:rsid w:val="0045720F"/>
    <w:rsid w:val="00457381"/>
    <w:rsid w:val="00457AB0"/>
    <w:rsid w:val="00461083"/>
    <w:rsid w:val="004639D3"/>
    <w:rsid w:val="00464132"/>
    <w:rsid w:val="00464177"/>
    <w:rsid w:val="00466C57"/>
    <w:rsid w:val="00466DD1"/>
    <w:rsid w:val="00467384"/>
    <w:rsid w:val="00467CF3"/>
    <w:rsid w:val="0047194C"/>
    <w:rsid w:val="00472827"/>
    <w:rsid w:val="004747D8"/>
    <w:rsid w:val="00475539"/>
    <w:rsid w:val="004755C4"/>
    <w:rsid w:val="004760A9"/>
    <w:rsid w:val="004806FD"/>
    <w:rsid w:val="004807BD"/>
    <w:rsid w:val="00480CBD"/>
    <w:rsid w:val="00483A11"/>
    <w:rsid w:val="00484800"/>
    <w:rsid w:val="004853A6"/>
    <w:rsid w:val="004855C1"/>
    <w:rsid w:val="00485BA3"/>
    <w:rsid w:val="00486185"/>
    <w:rsid w:val="00487B0F"/>
    <w:rsid w:val="00490954"/>
    <w:rsid w:val="0049134A"/>
    <w:rsid w:val="00491510"/>
    <w:rsid w:val="00493D8A"/>
    <w:rsid w:val="004943BA"/>
    <w:rsid w:val="0049472B"/>
    <w:rsid w:val="00495EC8"/>
    <w:rsid w:val="00496A6C"/>
    <w:rsid w:val="00496BB4"/>
    <w:rsid w:val="00497318"/>
    <w:rsid w:val="00497C4E"/>
    <w:rsid w:val="004A00C5"/>
    <w:rsid w:val="004A2F20"/>
    <w:rsid w:val="004A3B6B"/>
    <w:rsid w:val="004A3D3C"/>
    <w:rsid w:val="004A43DB"/>
    <w:rsid w:val="004A4779"/>
    <w:rsid w:val="004A5F86"/>
    <w:rsid w:val="004A6D47"/>
    <w:rsid w:val="004A7CF1"/>
    <w:rsid w:val="004B015B"/>
    <w:rsid w:val="004B19B6"/>
    <w:rsid w:val="004B24E0"/>
    <w:rsid w:val="004B3242"/>
    <w:rsid w:val="004B3E92"/>
    <w:rsid w:val="004B4056"/>
    <w:rsid w:val="004B53E0"/>
    <w:rsid w:val="004B578E"/>
    <w:rsid w:val="004B58A5"/>
    <w:rsid w:val="004B5DBA"/>
    <w:rsid w:val="004B6123"/>
    <w:rsid w:val="004B7BBC"/>
    <w:rsid w:val="004C0351"/>
    <w:rsid w:val="004C0368"/>
    <w:rsid w:val="004C2127"/>
    <w:rsid w:val="004C260E"/>
    <w:rsid w:val="004C321E"/>
    <w:rsid w:val="004C33E8"/>
    <w:rsid w:val="004C55C8"/>
    <w:rsid w:val="004C5DA8"/>
    <w:rsid w:val="004D0F75"/>
    <w:rsid w:val="004D155C"/>
    <w:rsid w:val="004D1EE3"/>
    <w:rsid w:val="004D2584"/>
    <w:rsid w:val="004D289B"/>
    <w:rsid w:val="004D28C5"/>
    <w:rsid w:val="004D2BA1"/>
    <w:rsid w:val="004D3003"/>
    <w:rsid w:val="004D37C6"/>
    <w:rsid w:val="004D42D4"/>
    <w:rsid w:val="004D4505"/>
    <w:rsid w:val="004D4F4D"/>
    <w:rsid w:val="004D50A8"/>
    <w:rsid w:val="004D53E1"/>
    <w:rsid w:val="004D619F"/>
    <w:rsid w:val="004D623B"/>
    <w:rsid w:val="004D6E3E"/>
    <w:rsid w:val="004D7244"/>
    <w:rsid w:val="004D73F3"/>
    <w:rsid w:val="004E2944"/>
    <w:rsid w:val="004E359C"/>
    <w:rsid w:val="004E36E1"/>
    <w:rsid w:val="004E4270"/>
    <w:rsid w:val="004E495F"/>
    <w:rsid w:val="004E4EAC"/>
    <w:rsid w:val="004E57AC"/>
    <w:rsid w:val="004E5D01"/>
    <w:rsid w:val="004E7031"/>
    <w:rsid w:val="004E77AB"/>
    <w:rsid w:val="004E7851"/>
    <w:rsid w:val="004F0673"/>
    <w:rsid w:val="004F1478"/>
    <w:rsid w:val="004F151E"/>
    <w:rsid w:val="004F3607"/>
    <w:rsid w:val="004F3684"/>
    <w:rsid w:val="004F41B0"/>
    <w:rsid w:val="004F5248"/>
    <w:rsid w:val="004F53EB"/>
    <w:rsid w:val="004F54F1"/>
    <w:rsid w:val="004F5BD1"/>
    <w:rsid w:val="004F5BFF"/>
    <w:rsid w:val="004F6148"/>
    <w:rsid w:val="004F68F3"/>
    <w:rsid w:val="004F6978"/>
    <w:rsid w:val="004F77E3"/>
    <w:rsid w:val="005021D6"/>
    <w:rsid w:val="005021ED"/>
    <w:rsid w:val="0050257C"/>
    <w:rsid w:val="00503F1F"/>
    <w:rsid w:val="00503FA3"/>
    <w:rsid w:val="005042EA"/>
    <w:rsid w:val="00506D69"/>
    <w:rsid w:val="005077B7"/>
    <w:rsid w:val="0051014D"/>
    <w:rsid w:val="005102A8"/>
    <w:rsid w:val="00510C51"/>
    <w:rsid w:val="0051126A"/>
    <w:rsid w:val="005115EF"/>
    <w:rsid w:val="00512440"/>
    <w:rsid w:val="005125BE"/>
    <w:rsid w:val="00512714"/>
    <w:rsid w:val="005131B7"/>
    <w:rsid w:val="00513505"/>
    <w:rsid w:val="00514736"/>
    <w:rsid w:val="00514AAA"/>
    <w:rsid w:val="00516205"/>
    <w:rsid w:val="00516B79"/>
    <w:rsid w:val="00517E47"/>
    <w:rsid w:val="00517F72"/>
    <w:rsid w:val="00520417"/>
    <w:rsid w:val="00520C9D"/>
    <w:rsid w:val="00520CE6"/>
    <w:rsid w:val="00521210"/>
    <w:rsid w:val="00522732"/>
    <w:rsid w:val="00522842"/>
    <w:rsid w:val="00522B26"/>
    <w:rsid w:val="00522B36"/>
    <w:rsid w:val="0052403F"/>
    <w:rsid w:val="00524E8F"/>
    <w:rsid w:val="00524EF5"/>
    <w:rsid w:val="0052558B"/>
    <w:rsid w:val="005256D4"/>
    <w:rsid w:val="005256DC"/>
    <w:rsid w:val="00525CA4"/>
    <w:rsid w:val="0052711E"/>
    <w:rsid w:val="0052793D"/>
    <w:rsid w:val="00530197"/>
    <w:rsid w:val="0053032C"/>
    <w:rsid w:val="00530BF3"/>
    <w:rsid w:val="005325BA"/>
    <w:rsid w:val="005329E8"/>
    <w:rsid w:val="00533485"/>
    <w:rsid w:val="0053547F"/>
    <w:rsid w:val="0053567C"/>
    <w:rsid w:val="005360AA"/>
    <w:rsid w:val="0053661E"/>
    <w:rsid w:val="005373A6"/>
    <w:rsid w:val="00537AAA"/>
    <w:rsid w:val="005400B1"/>
    <w:rsid w:val="00540799"/>
    <w:rsid w:val="00540DB8"/>
    <w:rsid w:val="0054157D"/>
    <w:rsid w:val="00541627"/>
    <w:rsid w:val="00542876"/>
    <w:rsid w:val="0054431E"/>
    <w:rsid w:val="005470D1"/>
    <w:rsid w:val="00547449"/>
    <w:rsid w:val="00547678"/>
    <w:rsid w:val="005500CA"/>
    <w:rsid w:val="005503D4"/>
    <w:rsid w:val="005505D3"/>
    <w:rsid w:val="0055085D"/>
    <w:rsid w:val="0055222B"/>
    <w:rsid w:val="00552731"/>
    <w:rsid w:val="00552C11"/>
    <w:rsid w:val="00553A7A"/>
    <w:rsid w:val="00554319"/>
    <w:rsid w:val="00554710"/>
    <w:rsid w:val="005551E2"/>
    <w:rsid w:val="00555D55"/>
    <w:rsid w:val="005571BE"/>
    <w:rsid w:val="00557C7C"/>
    <w:rsid w:val="00561586"/>
    <w:rsid w:val="00561858"/>
    <w:rsid w:val="00561E4E"/>
    <w:rsid w:val="0056267D"/>
    <w:rsid w:val="00562879"/>
    <w:rsid w:val="00562CD2"/>
    <w:rsid w:val="005662FF"/>
    <w:rsid w:val="005709B8"/>
    <w:rsid w:val="005713DE"/>
    <w:rsid w:val="00571FD2"/>
    <w:rsid w:val="005724E7"/>
    <w:rsid w:val="00572C9C"/>
    <w:rsid w:val="0057427B"/>
    <w:rsid w:val="005748F6"/>
    <w:rsid w:val="00575EA1"/>
    <w:rsid w:val="00577510"/>
    <w:rsid w:val="00577697"/>
    <w:rsid w:val="00577960"/>
    <w:rsid w:val="00580388"/>
    <w:rsid w:val="0058055A"/>
    <w:rsid w:val="005809B4"/>
    <w:rsid w:val="0058269C"/>
    <w:rsid w:val="00584C2B"/>
    <w:rsid w:val="00584FB1"/>
    <w:rsid w:val="005852E4"/>
    <w:rsid w:val="00586FB8"/>
    <w:rsid w:val="0059067A"/>
    <w:rsid w:val="0059088B"/>
    <w:rsid w:val="00590DDF"/>
    <w:rsid w:val="00592B23"/>
    <w:rsid w:val="0059405D"/>
    <w:rsid w:val="00594EF9"/>
    <w:rsid w:val="005959F5"/>
    <w:rsid w:val="00595ECE"/>
    <w:rsid w:val="005A2024"/>
    <w:rsid w:val="005A2651"/>
    <w:rsid w:val="005A28B3"/>
    <w:rsid w:val="005A2D70"/>
    <w:rsid w:val="005A3053"/>
    <w:rsid w:val="005A30A2"/>
    <w:rsid w:val="005A32D9"/>
    <w:rsid w:val="005A49D0"/>
    <w:rsid w:val="005A5D17"/>
    <w:rsid w:val="005A7BA3"/>
    <w:rsid w:val="005B0017"/>
    <w:rsid w:val="005B22B2"/>
    <w:rsid w:val="005B3D83"/>
    <w:rsid w:val="005B3E44"/>
    <w:rsid w:val="005B437D"/>
    <w:rsid w:val="005B43B8"/>
    <w:rsid w:val="005B44EA"/>
    <w:rsid w:val="005B4593"/>
    <w:rsid w:val="005B66A0"/>
    <w:rsid w:val="005B794B"/>
    <w:rsid w:val="005B7AA3"/>
    <w:rsid w:val="005C00E9"/>
    <w:rsid w:val="005C04D0"/>
    <w:rsid w:val="005C05CD"/>
    <w:rsid w:val="005C0814"/>
    <w:rsid w:val="005C1639"/>
    <w:rsid w:val="005C3031"/>
    <w:rsid w:val="005C30AE"/>
    <w:rsid w:val="005C318F"/>
    <w:rsid w:val="005C3A9B"/>
    <w:rsid w:val="005C42E9"/>
    <w:rsid w:val="005C46DF"/>
    <w:rsid w:val="005C479F"/>
    <w:rsid w:val="005C55E2"/>
    <w:rsid w:val="005C61EC"/>
    <w:rsid w:val="005C6366"/>
    <w:rsid w:val="005C6A93"/>
    <w:rsid w:val="005C7364"/>
    <w:rsid w:val="005C78AC"/>
    <w:rsid w:val="005D038C"/>
    <w:rsid w:val="005D0989"/>
    <w:rsid w:val="005D09C1"/>
    <w:rsid w:val="005D0C74"/>
    <w:rsid w:val="005D1A28"/>
    <w:rsid w:val="005D42A2"/>
    <w:rsid w:val="005D4FCA"/>
    <w:rsid w:val="005D52F3"/>
    <w:rsid w:val="005D5F56"/>
    <w:rsid w:val="005D62C8"/>
    <w:rsid w:val="005D645C"/>
    <w:rsid w:val="005D6A3B"/>
    <w:rsid w:val="005D6BC8"/>
    <w:rsid w:val="005E11AE"/>
    <w:rsid w:val="005E1202"/>
    <w:rsid w:val="005E1D69"/>
    <w:rsid w:val="005E238A"/>
    <w:rsid w:val="005E33FC"/>
    <w:rsid w:val="005E4EE0"/>
    <w:rsid w:val="005E4F32"/>
    <w:rsid w:val="005E5A5E"/>
    <w:rsid w:val="005E7A8E"/>
    <w:rsid w:val="005F07F8"/>
    <w:rsid w:val="005F0DBB"/>
    <w:rsid w:val="005F1794"/>
    <w:rsid w:val="005F1CF3"/>
    <w:rsid w:val="005F1E84"/>
    <w:rsid w:val="005F226E"/>
    <w:rsid w:val="005F2458"/>
    <w:rsid w:val="005F3D23"/>
    <w:rsid w:val="005F3E5E"/>
    <w:rsid w:val="005F406E"/>
    <w:rsid w:val="005F40BC"/>
    <w:rsid w:val="005F42C5"/>
    <w:rsid w:val="005F50F4"/>
    <w:rsid w:val="005F543E"/>
    <w:rsid w:val="005F5B7E"/>
    <w:rsid w:val="005F5F00"/>
    <w:rsid w:val="005F65FF"/>
    <w:rsid w:val="00600A0D"/>
    <w:rsid w:val="00600F80"/>
    <w:rsid w:val="00602297"/>
    <w:rsid w:val="006022A7"/>
    <w:rsid w:val="0060365E"/>
    <w:rsid w:val="006045B8"/>
    <w:rsid w:val="00605658"/>
    <w:rsid w:val="00606344"/>
    <w:rsid w:val="0060646F"/>
    <w:rsid w:val="00606FE7"/>
    <w:rsid w:val="006076A1"/>
    <w:rsid w:val="006078EE"/>
    <w:rsid w:val="00611732"/>
    <w:rsid w:val="00611C78"/>
    <w:rsid w:val="0061444B"/>
    <w:rsid w:val="00614B60"/>
    <w:rsid w:val="00617030"/>
    <w:rsid w:val="0061709A"/>
    <w:rsid w:val="00620FC2"/>
    <w:rsid w:val="00621394"/>
    <w:rsid w:val="006219D4"/>
    <w:rsid w:val="0062258B"/>
    <w:rsid w:val="006225D7"/>
    <w:rsid w:val="00623866"/>
    <w:rsid w:val="006244FD"/>
    <w:rsid w:val="00624679"/>
    <w:rsid w:val="00625E92"/>
    <w:rsid w:val="00626B3F"/>
    <w:rsid w:val="00627DB8"/>
    <w:rsid w:val="00630061"/>
    <w:rsid w:val="00630214"/>
    <w:rsid w:val="00631EB2"/>
    <w:rsid w:val="006331B4"/>
    <w:rsid w:val="006332E2"/>
    <w:rsid w:val="006343D0"/>
    <w:rsid w:val="00634741"/>
    <w:rsid w:val="0063492F"/>
    <w:rsid w:val="00634B26"/>
    <w:rsid w:val="00634B55"/>
    <w:rsid w:val="00635183"/>
    <w:rsid w:val="00635273"/>
    <w:rsid w:val="00635A5E"/>
    <w:rsid w:val="00635B9C"/>
    <w:rsid w:val="006361C5"/>
    <w:rsid w:val="00637FBB"/>
    <w:rsid w:val="0064004F"/>
    <w:rsid w:val="00640093"/>
    <w:rsid w:val="0064011B"/>
    <w:rsid w:val="0064072D"/>
    <w:rsid w:val="00640EBD"/>
    <w:rsid w:val="00640FDE"/>
    <w:rsid w:val="006415C4"/>
    <w:rsid w:val="00641C26"/>
    <w:rsid w:val="00641D6A"/>
    <w:rsid w:val="006423CD"/>
    <w:rsid w:val="006438C0"/>
    <w:rsid w:val="006442A0"/>
    <w:rsid w:val="00645322"/>
    <w:rsid w:val="006471B4"/>
    <w:rsid w:val="0064764D"/>
    <w:rsid w:val="006478E4"/>
    <w:rsid w:val="00647A6B"/>
    <w:rsid w:val="00650374"/>
    <w:rsid w:val="00651183"/>
    <w:rsid w:val="006516F0"/>
    <w:rsid w:val="00652066"/>
    <w:rsid w:val="0065283F"/>
    <w:rsid w:val="00652C2B"/>
    <w:rsid w:val="00653969"/>
    <w:rsid w:val="00653E14"/>
    <w:rsid w:val="006557B7"/>
    <w:rsid w:val="006563FC"/>
    <w:rsid w:val="00656484"/>
    <w:rsid w:val="00657049"/>
    <w:rsid w:val="006574B6"/>
    <w:rsid w:val="006576E1"/>
    <w:rsid w:val="0065775E"/>
    <w:rsid w:val="00657F2C"/>
    <w:rsid w:val="00660BAD"/>
    <w:rsid w:val="00660CE0"/>
    <w:rsid w:val="00660E87"/>
    <w:rsid w:val="00660EA2"/>
    <w:rsid w:val="006621BE"/>
    <w:rsid w:val="006621BF"/>
    <w:rsid w:val="006622BE"/>
    <w:rsid w:val="006634A1"/>
    <w:rsid w:val="0066364B"/>
    <w:rsid w:val="00664EA1"/>
    <w:rsid w:val="00664F18"/>
    <w:rsid w:val="00665A25"/>
    <w:rsid w:val="00666CC5"/>
    <w:rsid w:val="00667F70"/>
    <w:rsid w:val="006702C4"/>
    <w:rsid w:val="00670E73"/>
    <w:rsid w:val="00670E77"/>
    <w:rsid w:val="00671C47"/>
    <w:rsid w:val="00671DA3"/>
    <w:rsid w:val="0067322B"/>
    <w:rsid w:val="006739B4"/>
    <w:rsid w:val="00674839"/>
    <w:rsid w:val="00674E96"/>
    <w:rsid w:val="00675B1C"/>
    <w:rsid w:val="00675D37"/>
    <w:rsid w:val="00675FF2"/>
    <w:rsid w:val="00676906"/>
    <w:rsid w:val="00677013"/>
    <w:rsid w:val="00677759"/>
    <w:rsid w:val="0068073D"/>
    <w:rsid w:val="00680AB3"/>
    <w:rsid w:val="00681837"/>
    <w:rsid w:val="00681E7F"/>
    <w:rsid w:val="006824BB"/>
    <w:rsid w:val="00683610"/>
    <w:rsid w:val="00683D1E"/>
    <w:rsid w:val="00684087"/>
    <w:rsid w:val="006840FE"/>
    <w:rsid w:val="00684659"/>
    <w:rsid w:val="006847D0"/>
    <w:rsid w:val="0068570D"/>
    <w:rsid w:val="00685CE3"/>
    <w:rsid w:val="00686FB7"/>
    <w:rsid w:val="0069065F"/>
    <w:rsid w:val="00690F33"/>
    <w:rsid w:val="006919F8"/>
    <w:rsid w:val="00693249"/>
    <w:rsid w:val="00694E46"/>
    <w:rsid w:val="006959CE"/>
    <w:rsid w:val="0069712F"/>
    <w:rsid w:val="006976CE"/>
    <w:rsid w:val="00697703"/>
    <w:rsid w:val="006977B3"/>
    <w:rsid w:val="006A1018"/>
    <w:rsid w:val="006A124D"/>
    <w:rsid w:val="006A13AA"/>
    <w:rsid w:val="006A23A4"/>
    <w:rsid w:val="006A2E8B"/>
    <w:rsid w:val="006A3512"/>
    <w:rsid w:val="006A371E"/>
    <w:rsid w:val="006A3B32"/>
    <w:rsid w:val="006A3E81"/>
    <w:rsid w:val="006A43D5"/>
    <w:rsid w:val="006A448F"/>
    <w:rsid w:val="006A493D"/>
    <w:rsid w:val="006A7D23"/>
    <w:rsid w:val="006A7FDD"/>
    <w:rsid w:val="006B02B4"/>
    <w:rsid w:val="006B0358"/>
    <w:rsid w:val="006B0513"/>
    <w:rsid w:val="006B0E4C"/>
    <w:rsid w:val="006B1654"/>
    <w:rsid w:val="006B1F83"/>
    <w:rsid w:val="006B2CFB"/>
    <w:rsid w:val="006B3285"/>
    <w:rsid w:val="006B33D3"/>
    <w:rsid w:val="006B34A1"/>
    <w:rsid w:val="006B433C"/>
    <w:rsid w:val="006B48B1"/>
    <w:rsid w:val="006B5239"/>
    <w:rsid w:val="006B551D"/>
    <w:rsid w:val="006B6B9D"/>
    <w:rsid w:val="006B7760"/>
    <w:rsid w:val="006B78EA"/>
    <w:rsid w:val="006B7F7C"/>
    <w:rsid w:val="006C07B0"/>
    <w:rsid w:val="006C1F0C"/>
    <w:rsid w:val="006C2922"/>
    <w:rsid w:val="006C2E73"/>
    <w:rsid w:val="006C333E"/>
    <w:rsid w:val="006C3487"/>
    <w:rsid w:val="006C3DDC"/>
    <w:rsid w:val="006C3EC6"/>
    <w:rsid w:val="006C580A"/>
    <w:rsid w:val="006C60DD"/>
    <w:rsid w:val="006C6DFA"/>
    <w:rsid w:val="006D0A6B"/>
    <w:rsid w:val="006D0B6B"/>
    <w:rsid w:val="006D2D89"/>
    <w:rsid w:val="006D322F"/>
    <w:rsid w:val="006D32C0"/>
    <w:rsid w:val="006D3EE8"/>
    <w:rsid w:val="006D402C"/>
    <w:rsid w:val="006D402D"/>
    <w:rsid w:val="006D479E"/>
    <w:rsid w:val="006D5052"/>
    <w:rsid w:val="006D550F"/>
    <w:rsid w:val="006D5BC0"/>
    <w:rsid w:val="006D6EC4"/>
    <w:rsid w:val="006D79AD"/>
    <w:rsid w:val="006E05EA"/>
    <w:rsid w:val="006E15D4"/>
    <w:rsid w:val="006E160C"/>
    <w:rsid w:val="006E1655"/>
    <w:rsid w:val="006E2518"/>
    <w:rsid w:val="006E3075"/>
    <w:rsid w:val="006E4069"/>
    <w:rsid w:val="006E6616"/>
    <w:rsid w:val="006E7540"/>
    <w:rsid w:val="006E7CE1"/>
    <w:rsid w:val="006E7EC2"/>
    <w:rsid w:val="006F0D94"/>
    <w:rsid w:val="006F2082"/>
    <w:rsid w:val="006F271A"/>
    <w:rsid w:val="006F2C9E"/>
    <w:rsid w:val="006F4A60"/>
    <w:rsid w:val="006F5763"/>
    <w:rsid w:val="006F5A8B"/>
    <w:rsid w:val="006F6A30"/>
    <w:rsid w:val="006F6B3F"/>
    <w:rsid w:val="006F76E0"/>
    <w:rsid w:val="007009BA"/>
    <w:rsid w:val="00700C4E"/>
    <w:rsid w:val="00700CFA"/>
    <w:rsid w:val="00701131"/>
    <w:rsid w:val="00701547"/>
    <w:rsid w:val="0070171E"/>
    <w:rsid w:val="00701CA6"/>
    <w:rsid w:val="00702BB5"/>
    <w:rsid w:val="007038AE"/>
    <w:rsid w:val="00704786"/>
    <w:rsid w:val="00706325"/>
    <w:rsid w:val="00706C50"/>
    <w:rsid w:val="00707A7F"/>
    <w:rsid w:val="00707F3F"/>
    <w:rsid w:val="007103B4"/>
    <w:rsid w:val="007105C4"/>
    <w:rsid w:val="00710F7F"/>
    <w:rsid w:val="0071104E"/>
    <w:rsid w:val="007114E3"/>
    <w:rsid w:val="007115A6"/>
    <w:rsid w:val="00711B9E"/>
    <w:rsid w:val="00711CA8"/>
    <w:rsid w:val="00711E3E"/>
    <w:rsid w:val="0071219E"/>
    <w:rsid w:val="007121FB"/>
    <w:rsid w:val="00712A77"/>
    <w:rsid w:val="00713D13"/>
    <w:rsid w:val="00713F32"/>
    <w:rsid w:val="007149C1"/>
    <w:rsid w:val="007151E8"/>
    <w:rsid w:val="007157E5"/>
    <w:rsid w:val="00716BA5"/>
    <w:rsid w:val="00716C92"/>
    <w:rsid w:val="00717F1F"/>
    <w:rsid w:val="00720A7B"/>
    <w:rsid w:val="00722EAE"/>
    <w:rsid w:val="00723656"/>
    <w:rsid w:val="00723BAF"/>
    <w:rsid w:val="0072480F"/>
    <w:rsid w:val="00724844"/>
    <w:rsid w:val="00724F4E"/>
    <w:rsid w:val="007250D5"/>
    <w:rsid w:val="0072569A"/>
    <w:rsid w:val="00725807"/>
    <w:rsid w:val="00725D9B"/>
    <w:rsid w:val="00726848"/>
    <w:rsid w:val="00726CF5"/>
    <w:rsid w:val="00726D74"/>
    <w:rsid w:val="00727B62"/>
    <w:rsid w:val="00730413"/>
    <w:rsid w:val="00730604"/>
    <w:rsid w:val="007309C1"/>
    <w:rsid w:val="00731CB8"/>
    <w:rsid w:val="0073291A"/>
    <w:rsid w:val="00732FF3"/>
    <w:rsid w:val="00733162"/>
    <w:rsid w:val="00733A20"/>
    <w:rsid w:val="00737F2B"/>
    <w:rsid w:val="0074001C"/>
    <w:rsid w:val="007403DB"/>
    <w:rsid w:val="007408AA"/>
    <w:rsid w:val="007411BB"/>
    <w:rsid w:val="0074154B"/>
    <w:rsid w:val="00741C17"/>
    <w:rsid w:val="00743EF3"/>
    <w:rsid w:val="00744ED0"/>
    <w:rsid w:val="007452EF"/>
    <w:rsid w:val="00745AFE"/>
    <w:rsid w:val="007463FB"/>
    <w:rsid w:val="00746D5C"/>
    <w:rsid w:val="00751422"/>
    <w:rsid w:val="00751876"/>
    <w:rsid w:val="007525D7"/>
    <w:rsid w:val="00753C08"/>
    <w:rsid w:val="007556F7"/>
    <w:rsid w:val="00755F52"/>
    <w:rsid w:val="0075645B"/>
    <w:rsid w:val="00756573"/>
    <w:rsid w:val="00757E58"/>
    <w:rsid w:val="00760051"/>
    <w:rsid w:val="007606F6"/>
    <w:rsid w:val="00761FA1"/>
    <w:rsid w:val="0076217F"/>
    <w:rsid w:val="00762D94"/>
    <w:rsid w:val="007659F6"/>
    <w:rsid w:val="00765F6C"/>
    <w:rsid w:val="0076657C"/>
    <w:rsid w:val="007666D1"/>
    <w:rsid w:val="00767055"/>
    <w:rsid w:val="00767563"/>
    <w:rsid w:val="007677F0"/>
    <w:rsid w:val="00770ACE"/>
    <w:rsid w:val="0077171C"/>
    <w:rsid w:val="0077247D"/>
    <w:rsid w:val="00772B17"/>
    <w:rsid w:val="00772FBA"/>
    <w:rsid w:val="007741CF"/>
    <w:rsid w:val="00774ABB"/>
    <w:rsid w:val="00775C23"/>
    <w:rsid w:val="00776B38"/>
    <w:rsid w:val="00777687"/>
    <w:rsid w:val="00781C2B"/>
    <w:rsid w:val="00781F1E"/>
    <w:rsid w:val="00783FA2"/>
    <w:rsid w:val="0078493D"/>
    <w:rsid w:val="00784A4C"/>
    <w:rsid w:val="00785651"/>
    <w:rsid w:val="00785E45"/>
    <w:rsid w:val="00786A10"/>
    <w:rsid w:val="00786C3F"/>
    <w:rsid w:val="00790900"/>
    <w:rsid w:val="00790B18"/>
    <w:rsid w:val="007915F6"/>
    <w:rsid w:val="007919E3"/>
    <w:rsid w:val="00791C3D"/>
    <w:rsid w:val="00793893"/>
    <w:rsid w:val="00794571"/>
    <w:rsid w:val="0079578C"/>
    <w:rsid w:val="00795B7F"/>
    <w:rsid w:val="007960F0"/>
    <w:rsid w:val="0079770F"/>
    <w:rsid w:val="007A0043"/>
    <w:rsid w:val="007A02DB"/>
    <w:rsid w:val="007A0589"/>
    <w:rsid w:val="007A1347"/>
    <w:rsid w:val="007A2C49"/>
    <w:rsid w:val="007A3772"/>
    <w:rsid w:val="007A411F"/>
    <w:rsid w:val="007A45A0"/>
    <w:rsid w:val="007A49E9"/>
    <w:rsid w:val="007A6440"/>
    <w:rsid w:val="007A7042"/>
    <w:rsid w:val="007A75D7"/>
    <w:rsid w:val="007B03FF"/>
    <w:rsid w:val="007B0B0C"/>
    <w:rsid w:val="007B259D"/>
    <w:rsid w:val="007B3923"/>
    <w:rsid w:val="007B51C8"/>
    <w:rsid w:val="007B54DD"/>
    <w:rsid w:val="007B5D2B"/>
    <w:rsid w:val="007B6680"/>
    <w:rsid w:val="007B7757"/>
    <w:rsid w:val="007B7E7E"/>
    <w:rsid w:val="007C01AC"/>
    <w:rsid w:val="007C0483"/>
    <w:rsid w:val="007C09E7"/>
    <w:rsid w:val="007C293F"/>
    <w:rsid w:val="007C3008"/>
    <w:rsid w:val="007C4E68"/>
    <w:rsid w:val="007C5487"/>
    <w:rsid w:val="007C7167"/>
    <w:rsid w:val="007C7467"/>
    <w:rsid w:val="007D08B4"/>
    <w:rsid w:val="007D11AA"/>
    <w:rsid w:val="007D1A2A"/>
    <w:rsid w:val="007D1A79"/>
    <w:rsid w:val="007D1BEA"/>
    <w:rsid w:val="007D2367"/>
    <w:rsid w:val="007D260E"/>
    <w:rsid w:val="007D267B"/>
    <w:rsid w:val="007D5390"/>
    <w:rsid w:val="007D53C9"/>
    <w:rsid w:val="007D699C"/>
    <w:rsid w:val="007D6FBC"/>
    <w:rsid w:val="007E0156"/>
    <w:rsid w:val="007E0538"/>
    <w:rsid w:val="007E1BC8"/>
    <w:rsid w:val="007E42C2"/>
    <w:rsid w:val="007E455F"/>
    <w:rsid w:val="007E49D2"/>
    <w:rsid w:val="007E4F4C"/>
    <w:rsid w:val="007E7040"/>
    <w:rsid w:val="007F09CB"/>
    <w:rsid w:val="007F100D"/>
    <w:rsid w:val="007F1132"/>
    <w:rsid w:val="007F1337"/>
    <w:rsid w:val="007F1AAD"/>
    <w:rsid w:val="007F1C22"/>
    <w:rsid w:val="007F2D42"/>
    <w:rsid w:val="008004DA"/>
    <w:rsid w:val="00801CF1"/>
    <w:rsid w:val="00803572"/>
    <w:rsid w:val="0080399E"/>
    <w:rsid w:val="008046A5"/>
    <w:rsid w:val="008050BA"/>
    <w:rsid w:val="00805566"/>
    <w:rsid w:val="00806A46"/>
    <w:rsid w:val="00806EA5"/>
    <w:rsid w:val="00807516"/>
    <w:rsid w:val="00807FA4"/>
    <w:rsid w:val="008104FD"/>
    <w:rsid w:val="00811084"/>
    <w:rsid w:val="008124DB"/>
    <w:rsid w:val="008127D1"/>
    <w:rsid w:val="0081292B"/>
    <w:rsid w:val="008135D2"/>
    <w:rsid w:val="008149AD"/>
    <w:rsid w:val="00814B57"/>
    <w:rsid w:val="0081502E"/>
    <w:rsid w:val="00815209"/>
    <w:rsid w:val="008155A2"/>
    <w:rsid w:val="00816303"/>
    <w:rsid w:val="00817E3C"/>
    <w:rsid w:val="00820054"/>
    <w:rsid w:val="00821678"/>
    <w:rsid w:val="00821C04"/>
    <w:rsid w:val="00822959"/>
    <w:rsid w:val="00822C36"/>
    <w:rsid w:val="00822CDA"/>
    <w:rsid w:val="008239F1"/>
    <w:rsid w:val="00824B1E"/>
    <w:rsid w:val="0082555B"/>
    <w:rsid w:val="0082587C"/>
    <w:rsid w:val="00826237"/>
    <w:rsid w:val="00826DD8"/>
    <w:rsid w:val="008270B1"/>
    <w:rsid w:val="008303F5"/>
    <w:rsid w:val="008310BE"/>
    <w:rsid w:val="00832651"/>
    <w:rsid w:val="00832B56"/>
    <w:rsid w:val="00833FFF"/>
    <w:rsid w:val="00834F36"/>
    <w:rsid w:val="008353A9"/>
    <w:rsid w:val="00836353"/>
    <w:rsid w:val="00837BF0"/>
    <w:rsid w:val="008406BA"/>
    <w:rsid w:val="0084103E"/>
    <w:rsid w:val="008410FE"/>
    <w:rsid w:val="00841D12"/>
    <w:rsid w:val="00842396"/>
    <w:rsid w:val="00842540"/>
    <w:rsid w:val="00842C97"/>
    <w:rsid w:val="00844280"/>
    <w:rsid w:val="008447B6"/>
    <w:rsid w:val="008447DD"/>
    <w:rsid w:val="00844942"/>
    <w:rsid w:val="0084727B"/>
    <w:rsid w:val="008472BE"/>
    <w:rsid w:val="008475DB"/>
    <w:rsid w:val="00851E7C"/>
    <w:rsid w:val="00854B9E"/>
    <w:rsid w:val="00854E07"/>
    <w:rsid w:val="00856250"/>
    <w:rsid w:val="00857158"/>
    <w:rsid w:val="00857566"/>
    <w:rsid w:val="00857999"/>
    <w:rsid w:val="008603E4"/>
    <w:rsid w:val="00860A90"/>
    <w:rsid w:val="00860B8D"/>
    <w:rsid w:val="00863AC3"/>
    <w:rsid w:val="00864630"/>
    <w:rsid w:val="00864DBE"/>
    <w:rsid w:val="0086583C"/>
    <w:rsid w:val="00865A29"/>
    <w:rsid w:val="008661C2"/>
    <w:rsid w:val="00866955"/>
    <w:rsid w:val="00867D1C"/>
    <w:rsid w:val="0087130D"/>
    <w:rsid w:val="00871434"/>
    <w:rsid w:val="008714E5"/>
    <w:rsid w:val="008718BD"/>
    <w:rsid w:val="00871C98"/>
    <w:rsid w:val="0087273C"/>
    <w:rsid w:val="008739FE"/>
    <w:rsid w:val="00873D7C"/>
    <w:rsid w:val="008744FE"/>
    <w:rsid w:val="008755F8"/>
    <w:rsid w:val="0087596B"/>
    <w:rsid w:val="00875C21"/>
    <w:rsid w:val="00875CCE"/>
    <w:rsid w:val="00876024"/>
    <w:rsid w:val="00876798"/>
    <w:rsid w:val="0087683F"/>
    <w:rsid w:val="008772BF"/>
    <w:rsid w:val="008806AD"/>
    <w:rsid w:val="00880C76"/>
    <w:rsid w:val="008812AC"/>
    <w:rsid w:val="00882486"/>
    <w:rsid w:val="0088271D"/>
    <w:rsid w:val="0088343D"/>
    <w:rsid w:val="008837DA"/>
    <w:rsid w:val="00883ACB"/>
    <w:rsid w:val="008843DE"/>
    <w:rsid w:val="00884424"/>
    <w:rsid w:val="0088453B"/>
    <w:rsid w:val="008847F6"/>
    <w:rsid w:val="00884DB1"/>
    <w:rsid w:val="0088511A"/>
    <w:rsid w:val="00886100"/>
    <w:rsid w:val="0088696F"/>
    <w:rsid w:val="00887168"/>
    <w:rsid w:val="008871D9"/>
    <w:rsid w:val="0088753D"/>
    <w:rsid w:val="008906CA"/>
    <w:rsid w:val="00890FD4"/>
    <w:rsid w:val="00890FE1"/>
    <w:rsid w:val="00891A5E"/>
    <w:rsid w:val="00893021"/>
    <w:rsid w:val="008932ED"/>
    <w:rsid w:val="00893A13"/>
    <w:rsid w:val="008951E0"/>
    <w:rsid w:val="00895307"/>
    <w:rsid w:val="0089602F"/>
    <w:rsid w:val="00896369"/>
    <w:rsid w:val="00896C9E"/>
    <w:rsid w:val="00897708"/>
    <w:rsid w:val="00897894"/>
    <w:rsid w:val="008A0733"/>
    <w:rsid w:val="008A09B9"/>
    <w:rsid w:val="008A0DEC"/>
    <w:rsid w:val="008A1A1D"/>
    <w:rsid w:val="008A1AEE"/>
    <w:rsid w:val="008A5920"/>
    <w:rsid w:val="008A5947"/>
    <w:rsid w:val="008A5A81"/>
    <w:rsid w:val="008A5E14"/>
    <w:rsid w:val="008A603E"/>
    <w:rsid w:val="008A6696"/>
    <w:rsid w:val="008A78A9"/>
    <w:rsid w:val="008B0273"/>
    <w:rsid w:val="008B1B65"/>
    <w:rsid w:val="008B46E0"/>
    <w:rsid w:val="008B4711"/>
    <w:rsid w:val="008B588D"/>
    <w:rsid w:val="008B6D10"/>
    <w:rsid w:val="008B74CF"/>
    <w:rsid w:val="008C18FE"/>
    <w:rsid w:val="008C1FB7"/>
    <w:rsid w:val="008C2719"/>
    <w:rsid w:val="008C386D"/>
    <w:rsid w:val="008C4FCF"/>
    <w:rsid w:val="008C5814"/>
    <w:rsid w:val="008C59C7"/>
    <w:rsid w:val="008C6250"/>
    <w:rsid w:val="008C7194"/>
    <w:rsid w:val="008C7CAB"/>
    <w:rsid w:val="008D120F"/>
    <w:rsid w:val="008D1298"/>
    <w:rsid w:val="008D1A90"/>
    <w:rsid w:val="008D1FAE"/>
    <w:rsid w:val="008D2BB4"/>
    <w:rsid w:val="008D316C"/>
    <w:rsid w:val="008D39FA"/>
    <w:rsid w:val="008D3E22"/>
    <w:rsid w:val="008D56F0"/>
    <w:rsid w:val="008D5FC7"/>
    <w:rsid w:val="008D617D"/>
    <w:rsid w:val="008D6F4B"/>
    <w:rsid w:val="008D7581"/>
    <w:rsid w:val="008D76FC"/>
    <w:rsid w:val="008D7A47"/>
    <w:rsid w:val="008D7B73"/>
    <w:rsid w:val="008E00B3"/>
    <w:rsid w:val="008E02AA"/>
    <w:rsid w:val="008E0FD7"/>
    <w:rsid w:val="008E125D"/>
    <w:rsid w:val="008E35CB"/>
    <w:rsid w:val="008E3E92"/>
    <w:rsid w:val="008E40FB"/>
    <w:rsid w:val="008E44E1"/>
    <w:rsid w:val="008E4634"/>
    <w:rsid w:val="008E5234"/>
    <w:rsid w:val="008E5427"/>
    <w:rsid w:val="008E5FC8"/>
    <w:rsid w:val="008E647D"/>
    <w:rsid w:val="008E6DEF"/>
    <w:rsid w:val="008E6FBC"/>
    <w:rsid w:val="008E76FE"/>
    <w:rsid w:val="008E7EE3"/>
    <w:rsid w:val="008F0292"/>
    <w:rsid w:val="008F060E"/>
    <w:rsid w:val="008F079A"/>
    <w:rsid w:val="008F0958"/>
    <w:rsid w:val="008F1969"/>
    <w:rsid w:val="008F1C94"/>
    <w:rsid w:val="008F2D5B"/>
    <w:rsid w:val="008F320C"/>
    <w:rsid w:val="008F397E"/>
    <w:rsid w:val="008F4648"/>
    <w:rsid w:val="008F47BE"/>
    <w:rsid w:val="008F4F16"/>
    <w:rsid w:val="008F50DF"/>
    <w:rsid w:val="008F5752"/>
    <w:rsid w:val="008F62F1"/>
    <w:rsid w:val="008F6C50"/>
    <w:rsid w:val="009000B1"/>
    <w:rsid w:val="009006ED"/>
    <w:rsid w:val="00900F34"/>
    <w:rsid w:val="00901E30"/>
    <w:rsid w:val="00901F08"/>
    <w:rsid w:val="00901F1D"/>
    <w:rsid w:val="009033A1"/>
    <w:rsid w:val="009036D7"/>
    <w:rsid w:val="0090378F"/>
    <w:rsid w:val="00903E39"/>
    <w:rsid w:val="00903FAB"/>
    <w:rsid w:val="00905E89"/>
    <w:rsid w:val="00910025"/>
    <w:rsid w:val="0091099D"/>
    <w:rsid w:val="00910D8C"/>
    <w:rsid w:val="00911B59"/>
    <w:rsid w:val="009125D1"/>
    <w:rsid w:val="00912B38"/>
    <w:rsid w:val="00912B74"/>
    <w:rsid w:val="00913124"/>
    <w:rsid w:val="00913FC2"/>
    <w:rsid w:val="0092070F"/>
    <w:rsid w:val="00920E61"/>
    <w:rsid w:val="00921792"/>
    <w:rsid w:val="009217B4"/>
    <w:rsid w:val="009228C2"/>
    <w:rsid w:val="00922D0F"/>
    <w:rsid w:val="00924082"/>
    <w:rsid w:val="00924516"/>
    <w:rsid w:val="00924A1F"/>
    <w:rsid w:val="00924F9F"/>
    <w:rsid w:val="0092577B"/>
    <w:rsid w:val="009262F5"/>
    <w:rsid w:val="009268A2"/>
    <w:rsid w:val="00927764"/>
    <w:rsid w:val="009278D4"/>
    <w:rsid w:val="0093030E"/>
    <w:rsid w:val="0093044F"/>
    <w:rsid w:val="00931DD3"/>
    <w:rsid w:val="00932237"/>
    <w:rsid w:val="00934032"/>
    <w:rsid w:val="00934EFE"/>
    <w:rsid w:val="0093721A"/>
    <w:rsid w:val="00937BAF"/>
    <w:rsid w:val="009403EF"/>
    <w:rsid w:val="00940B47"/>
    <w:rsid w:val="00940F44"/>
    <w:rsid w:val="00943BC9"/>
    <w:rsid w:val="00943D00"/>
    <w:rsid w:val="00945938"/>
    <w:rsid w:val="00946298"/>
    <w:rsid w:val="0094645E"/>
    <w:rsid w:val="0094718E"/>
    <w:rsid w:val="0094723C"/>
    <w:rsid w:val="00947B1F"/>
    <w:rsid w:val="00947F80"/>
    <w:rsid w:val="00950CD9"/>
    <w:rsid w:val="00951B88"/>
    <w:rsid w:val="00951EDD"/>
    <w:rsid w:val="00952236"/>
    <w:rsid w:val="00952B6E"/>
    <w:rsid w:val="00953555"/>
    <w:rsid w:val="00953744"/>
    <w:rsid w:val="00954CEC"/>
    <w:rsid w:val="00955D94"/>
    <w:rsid w:val="00955FB1"/>
    <w:rsid w:val="00956470"/>
    <w:rsid w:val="009570E3"/>
    <w:rsid w:val="0095730F"/>
    <w:rsid w:val="00957669"/>
    <w:rsid w:val="009613E6"/>
    <w:rsid w:val="00963560"/>
    <w:rsid w:val="0096581B"/>
    <w:rsid w:val="00966934"/>
    <w:rsid w:val="00966BD2"/>
    <w:rsid w:val="00966FAC"/>
    <w:rsid w:val="00967523"/>
    <w:rsid w:val="00967618"/>
    <w:rsid w:val="00967C10"/>
    <w:rsid w:val="00970322"/>
    <w:rsid w:val="009704FB"/>
    <w:rsid w:val="009705F5"/>
    <w:rsid w:val="00972E00"/>
    <w:rsid w:val="00973106"/>
    <w:rsid w:val="009733B4"/>
    <w:rsid w:val="0097416A"/>
    <w:rsid w:val="00974F50"/>
    <w:rsid w:val="00975550"/>
    <w:rsid w:val="00976315"/>
    <w:rsid w:val="00976369"/>
    <w:rsid w:val="00980E38"/>
    <w:rsid w:val="0098134A"/>
    <w:rsid w:val="00981460"/>
    <w:rsid w:val="00982FCB"/>
    <w:rsid w:val="00983FED"/>
    <w:rsid w:val="00985957"/>
    <w:rsid w:val="00985C9D"/>
    <w:rsid w:val="0098771D"/>
    <w:rsid w:val="00987E7C"/>
    <w:rsid w:val="00990455"/>
    <w:rsid w:val="009928CD"/>
    <w:rsid w:val="0099527E"/>
    <w:rsid w:val="009960B5"/>
    <w:rsid w:val="0099678C"/>
    <w:rsid w:val="009970F7"/>
    <w:rsid w:val="00997A51"/>
    <w:rsid w:val="00997AAD"/>
    <w:rsid w:val="00997EA4"/>
    <w:rsid w:val="009A1657"/>
    <w:rsid w:val="009A3234"/>
    <w:rsid w:val="009A358A"/>
    <w:rsid w:val="009A3997"/>
    <w:rsid w:val="009A3F1D"/>
    <w:rsid w:val="009A499B"/>
    <w:rsid w:val="009A4B0D"/>
    <w:rsid w:val="009A4FC0"/>
    <w:rsid w:val="009A5AA7"/>
    <w:rsid w:val="009A6875"/>
    <w:rsid w:val="009A6DB2"/>
    <w:rsid w:val="009A7390"/>
    <w:rsid w:val="009A7C98"/>
    <w:rsid w:val="009A7F26"/>
    <w:rsid w:val="009B0486"/>
    <w:rsid w:val="009B0553"/>
    <w:rsid w:val="009B0662"/>
    <w:rsid w:val="009B0C3E"/>
    <w:rsid w:val="009B0D3A"/>
    <w:rsid w:val="009B220B"/>
    <w:rsid w:val="009B4FDC"/>
    <w:rsid w:val="009B5E99"/>
    <w:rsid w:val="009B5F48"/>
    <w:rsid w:val="009B6BC1"/>
    <w:rsid w:val="009B6CC1"/>
    <w:rsid w:val="009B6D82"/>
    <w:rsid w:val="009B6ECF"/>
    <w:rsid w:val="009B73F3"/>
    <w:rsid w:val="009C0344"/>
    <w:rsid w:val="009C146A"/>
    <w:rsid w:val="009C31BB"/>
    <w:rsid w:val="009C3385"/>
    <w:rsid w:val="009C383D"/>
    <w:rsid w:val="009C3B2C"/>
    <w:rsid w:val="009C3E43"/>
    <w:rsid w:val="009C3EDC"/>
    <w:rsid w:val="009C4684"/>
    <w:rsid w:val="009C46CA"/>
    <w:rsid w:val="009C4A77"/>
    <w:rsid w:val="009C5868"/>
    <w:rsid w:val="009C63CE"/>
    <w:rsid w:val="009C64E9"/>
    <w:rsid w:val="009C6F25"/>
    <w:rsid w:val="009C7030"/>
    <w:rsid w:val="009D02FC"/>
    <w:rsid w:val="009D07F7"/>
    <w:rsid w:val="009D080D"/>
    <w:rsid w:val="009D143A"/>
    <w:rsid w:val="009D1E9F"/>
    <w:rsid w:val="009D21C3"/>
    <w:rsid w:val="009D2225"/>
    <w:rsid w:val="009D255C"/>
    <w:rsid w:val="009D25A6"/>
    <w:rsid w:val="009D2B56"/>
    <w:rsid w:val="009D346F"/>
    <w:rsid w:val="009D38AC"/>
    <w:rsid w:val="009D3E4E"/>
    <w:rsid w:val="009D4029"/>
    <w:rsid w:val="009D480E"/>
    <w:rsid w:val="009D4B80"/>
    <w:rsid w:val="009D5934"/>
    <w:rsid w:val="009D64AF"/>
    <w:rsid w:val="009E0545"/>
    <w:rsid w:val="009E3E93"/>
    <w:rsid w:val="009E57E6"/>
    <w:rsid w:val="009E58DD"/>
    <w:rsid w:val="009E5B6E"/>
    <w:rsid w:val="009E5E70"/>
    <w:rsid w:val="009E6893"/>
    <w:rsid w:val="009E6B54"/>
    <w:rsid w:val="009E7AD7"/>
    <w:rsid w:val="009F02E2"/>
    <w:rsid w:val="009F0A66"/>
    <w:rsid w:val="009F143D"/>
    <w:rsid w:val="009F2456"/>
    <w:rsid w:val="009F4DE1"/>
    <w:rsid w:val="009F4FA9"/>
    <w:rsid w:val="009F520B"/>
    <w:rsid w:val="009F54D7"/>
    <w:rsid w:val="009F589B"/>
    <w:rsid w:val="009F7D3E"/>
    <w:rsid w:val="009F7EB0"/>
    <w:rsid w:val="00A0344F"/>
    <w:rsid w:val="00A047DE"/>
    <w:rsid w:val="00A04ECF"/>
    <w:rsid w:val="00A0600F"/>
    <w:rsid w:val="00A0646B"/>
    <w:rsid w:val="00A06D2E"/>
    <w:rsid w:val="00A07061"/>
    <w:rsid w:val="00A0761F"/>
    <w:rsid w:val="00A108AC"/>
    <w:rsid w:val="00A11A0F"/>
    <w:rsid w:val="00A11D4F"/>
    <w:rsid w:val="00A127B4"/>
    <w:rsid w:val="00A12C27"/>
    <w:rsid w:val="00A139E8"/>
    <w:rsid w:val="00A14703"/>
    <w:rsid w:val="00A14C57"/>
    <w:rsid w:val="00A14D59"/>
    <w:rsid w:val="00A164A2"/>
    <w:rsid w:val="00A16AF2"/>
    <w:rsid w:val="00A16B1C"/>
    <w:rsid w:val="00A172DB"/>
    <w:rsid w:val="00A21759"/>
    <w:rsid w:val="00A21AD6"/>
    <w:rsid w:val="00A21AF0"/>
    <w:rsid w:val="00A2258B"/>
    <w:rsid w:val="00A22959"/>
    <w:rsid w:val="00A22BE4"/>
    <w:rsid w:val="00A23AEB"/>
    <w:rsid w:val="00A244F9"/>
    <w:rsid w:val="00A24D33"/>
    <w:rsid w:val="00A24D53"/>
    <w:rsid w:val="00A24E41"/>
    <w:rsid w:val="00A250F6"/>
    <w:rsid w:val="00A2669C"/>
    <w:rsid w:val="00A26974"/>
    <w:rsid w:val="00A26C89"/>
    <w:rsid w:val="00A30927"/>
    <w:rsid w:val="00A31BCC"/>
    <w:rsid w:val="00A323E3"/>
    <w:rsid w:val="00A326C9"/>
    <w:rsid w:val="00A336CC"/>
    <w:rsid w:val="00A35214"/>
    <w:rsid w:val="00A35777"/>
    <w:rsid w:val="00A35B28"/>
    <w:rsid w:val="00A35D69"/>
    <w:rsid w:val="00A35E60"/>
    <w:rsid w:val="00A3661D"/>
    <w:rsid w:val="00A42494"/>
    <w:rsid w:val="00A42C88"/>
    <w:rsid w:val="00A43EC6"/>
    <w:rsid w:val="00A440F9"/>
    <w:rsid w:val="00A44AA7"/>
    <w:rsid w:val="00A44E6B"/>
    <w:rsid w:val="00A458BE"/>
    <w:rsid w:val="00A45C73"/>
    <w:rsid w:val="00A469F8"/>
    <w:rsid w:val="00A46D84"/>
    <w:rsid w:val="00A47240"/>
    <w:rsid w:val="00A478F1"/>
    <w:rsid w:val="00A47E6C"/>
    <w:rsid w:val="00A51A05"/>
    <w:rsid w:val="00A51C14"/>
    <w:rsid w:val="00A528F4"/>
    <w:rsid w:val="00A52F49"/>
    <w:rsid w:val="00A53B63"/>
    <w:rsid w:val="00A5411E"/>
    <w:rsid w:val="00A54F75"/>
    <w:rsid w:val="00A55176"/>
    <w:rsid w:val="00A5593D"/>
    <w:rsid w:val="00A56CBD"/>
    <w:rsid w:val="00A57E61"/>
    <w:rsid w:val="00A60811"/>
    <w:rsid w:val="00A615A0"/>
    <w:rsid w:val="00A62F23"/>
    <w:rsid w:val="00A63B90"/>
    <w:rsid w:val="00A63D7A"/>
    <w:rsid w:val="00A643C2"/>
    <w:rsid w:val="00A65BC4"/>
    <w:rsid w:val="00A66479"/>
    <w:rsid w:val="00A664D1"/>
    <w:rsid w:val="00A70775"/>
    <w:rsid w:val="00A70A49"/>
    <w:rsid w:val="00A724DD"/>
    <w:rsid w:val="00A72C15"/>
    <w:rsid w:val="00A73796"/>
    <w:rsid w:val="00A737E8"/>
    <w:rsid w:val="00A7422B"/>
    <w:rsid w:val="00A75BF7"/>
    <w:rsid w:val="00A76833"/>
    <w:rsid w:val="00A76AF2"/>
    <w:rsid w:val="00A76C44"/>
    <w:rsid w:val="00A77449"/>
    <w:rsid w:val="00A774E0"/>
    <w:rsid w:val="00A800CD"/>
    <w:rsid w:val="00A806DC"/>
    <w:rsid w:val="00A80AAF"/>
    <w:rsid w:val="00A80BF0"/>
    <w:rsid w:val="00A81B64"/>
    <w:rsid w:val="00A81B83"/>
    <w:rsid w:val="00A81BD0"/>
    <w:rsid w:val="00A81C39"/>
    <w:rsid w:val="00A81D54"/>
    <w:rsid w:val="00A821C1"/>
    <w:rsid w:val="00A82445"/>
    <w:rsid w:val="00A82D1E"/>
    <w:rsid w:val="00A83990"/>
    <w:rsid w:val="00A8471E"/>
    <w:rsid w:val="00A84E97"/>
    <w:rsid w:val="00A84EDE"/>
    <w:rsid w:val="00A85DB6"/>
    <w:rsid w:val="00A86088"/>
    <w:rsid w:val="00A86336"/>
    <w:rsid w:val="00A87597"/>
    <w:rsid w:val="00A90446"/>
    <w:rsid w:val="00A904B6"/>
    <w:rsid w:val="00A906B3"/>
    <w:rsid w:val="00A90C16"/>
    <w:rsid w:val="00A91890"/>
    <w:rsid w:val="00A91FE6"/>
    <w:rsid w:val="00A93443"/>
    <w:rsid w:val="00A93EC1"/>
    <w:rsid w:val="00A93EDD"/>
    <w:rsid w:val="00A949CC"/>
    <w:rsid w:val="00A94CEC"/>
    <w:rsid w:val="00A960D3"/>
    <w:rsid w:val="00A96A2C"/>
    <w:rsid w:val="00A97CA2"/>
    <w:rsid w:val="00AA0507"/>
    <w:rsid w:val="00AA06D5"/>
    <w:rsid w:val="00AA0FEE"/>
    <w:rsid w:val="00AA1465"/>
    <w:rsid w:val="00AA173B"/>
    <w:rsid w:val="00AA1C6F"/>
    <w:rsid w:val="00AA263E"/>
    <w:rsid w:val="00AA2E26"/>
    <w:rsid w:val="00AA390B"/>
    <w:rsid w:val="00AA4A97"/>
    <w:rsid w:val="00AA4D51"/>
    <w:rsid w:val="00AA511D"/>
    <w:rsid w:val="00AA5C65"/>
    <w:rsid w:val="00AA5F25"/>
    <w:rsid w:val="00AA615C"/>
    <w:rsid w:val="00AA68B9"/>
    <w:rsid w:val="00AA7B62"/>
    <w:rsid w:val="00AA7FEE"/>
    <w:rsid w:val="00AB0DC7"/>
    <w:rsid w:val="00AB0E81"/>
    <w:rsid w:val="00AB11B4"/>
    <w:rsid w:val="00AB1CDB"/>
    <w:rsid w:val="00AB1F78"/>
    <w:rsid w:val="00AB28A1"/>
    <w:rsid w:val="00AB4A21"/>
    <w:rsid w:val="00AB7425"/>
    <w:rsid w:val="00AB75C6"/>
    <w:rsid w:val="00AC0F03"/>
    <w:rsid w:val="00AC106A"/>
    <w:rsid w:val="00AC19E7"/>
    <w:rsid w:val="00AC2275"/>
    <w:rsid w:val="00AC2FD1"/>
    <w:rsid w:val="00AC429B"/>
    <w:rsid w:val="00AC4386"/>
    <w:rsid w:val="00AC465B"/>
    <w:rsid w:val="00AC4662"/>
    <w:rsid w:val="00AC7470"/>
    <w:rsid w:val="00AD03E2"/>
    <w:rsid w:val="00AD1069"/>
    <w:rsid w:val="00AD1308"/>
    <w:rsid w:val="00AD19F9"/>
    <w:rsid w:val="00AD1B1F"/>
    <w:rsid w:val="00AD4731"/>
    <w:rsid w:val="00AD4ED3"/>
    <w:rsid w:val="00AD5135"/>
    <w:rsid w:val="00AD5A9C"/>
    <w:rsid w:val="00AD5E35"/>
    <w:rsid w:val="00AD6343"/>
    <w:rsid w:val="00AD65F4"/>
    <w:rsid w:val="00AE09F2"/>
    <w:rsid w:val="00AE0A51"/>
    <w:rsid w:val="00AE10C1"/>
    <w:rsid w:val="00AE174A"/>
    <w:rsid w:val="00AE1F4E"/>
    <w:rsid w:val="00AE21ED"/>
    <w:rsid w:val="00AE26C6"/>
    <w:rsid w:val="00AE27E7"/>
    <w:rsid w:val="00AE2CF3"/>
    <w:rsid w:val="00AE5431"/>
    <w:rsid w:val="00AE5B41"/>
    <w:rsid w:val="00AE64DE"/>
    <w:rsid w:val="00AE6E73"/>
    <w:rsid w:val="00AE770D"/>
    <w:rsid w:val="00AF031B"/>
    <w:rsid w:val="00AF1E2D"/>
    <w:rsid w:val="00AF3105"/>
    <w:rsid w:val="00AF4847"/>
    <w:rsid w:val="00AF55DA"/>
    <w:rsid w:val="00AF5902"/>
    <w:rsid w:val="00AF5D9D"/>
    <w:rsid w:val="00AF5E76"/>
    <w:rsid w:val="00AF5F0A"/>
    <w:rsid w:val="00AF6A2E"/>
    <w:rsid w:val="00AF78D3"/>
    <w:rsid w:val="00AF7FD1"/>
    <w:rsid w:val="00B006F7"/>
    <w:rsid w:val="00B00B42"/>
    <w:rsid w:val="00B00DA1"/>
    <w:rsid w:val="00B0117B"/>
    <w:rsid w:val="00B0286D"/>
    <w:rsid w:val="00B02A31"/>
    <w:rsid w:val="00B03810"/>
    <w:rsid w:val="00B0520E"/>
    <w:rsid w:val="00B11EE5"/>
    <w:rsid w:val="00B1289E"/>
    <w:rsid w:val="00B14F7C"/>
    <w:rsid w:val="00B151F4"/>
    <w:rsid w:val="00B1665F"/>
    <w:rsid w:val="00B16D27"/>
    <w:rsid w:val="00B16F99"/>
    <w:rsid w:val="00B17BD2"/>
    <w:rsid w:val="00B17C02"/>
    <w:rsid w:val="00B213F7"/>
    <w:rsid w:val="00B239E7"/>
    <w:rsid w:val="00B23D80"/>
    <w:rsid w:val="00B2466E"/>
    <w:rsid w:val="00B2549A"/>
    <w:rsid w:val="00B25A89"/>
    <w:rsid w:val="00B25BA5"/>
    <w:rsid w:val="00B3003A"/>
    <w:rsid w:val="00B32673"/>
    <w:rsid w:val="00B32EE2"/>
    <w:rsid w:val="00B3305D"/>
    <w:rsid w:val="00B34661"/>
    <w:rsid w:val="00B34B36"/>
    <w:rsid w:val="00B34B60"/>
    <w:rsid w:val="00B35A38"/>
    <w:rsid w:val="00B363C8"/>
    <w:rsid w:val="00B36C28"/>
    <w:rsid w:val="00B36FE2"/>
    <w:rsid w:val="00B403F4"/>
    <w:rsid w:val="00B42EF4"/>
    <w:rsid w:val="00B43E80"/>
    <w:rsid w:val="00B44FF5"/>
    <w:rsid w:val="00B46AE3"/>
    <w:rsid w:val="00B47933"/>
    <w:rsid w:val="00B5223A"/>
    <w:rsid w:val="00B529CA"/>
    <w:rsid w:val="00B529D8"/>
    <w:rsid w:val="00B52F9E"/>
    <w:rsid w:val="00B53174"/>
    <w:rsid w:val="00B53B0C"/>
    <w:rsid w:val="00B53C8F"/>
    <w:rsid w:val="00B55F73"/>
    <w:rsid w:val="00B560E1"/>
    <w:rsid w:val="00B56308"/>
    <w:rsid w:val="00B56C50"/>
    <w:rsid w:val="00B5765A"/>
    <w:rsid w:val="00B579EC"/>
    <w:rsid w:val="00B60CE2"/>
    <w:rsid w:val="00B61B07"/>
    <w:rsid w:val="00B622E0"/>
    <w:rsid w:val="00B623A9"/>
    <w:rsid w:val="00B6256A"/>
    <w:rsid w:val="00B6305E"/>
    <w:rsid w:val="00B6375D"/>
    <w:rsid w:val="00B65B15"/>
    <w:rsid w:val="00B65D85"/>
    <w:rsid w:val="00B65E49"/>
    <w:rsid w:val="00B65FB8"/>
    <w:rsid w:val="00B663F2"/>
    <w:rsid w:val="00B6698A"/>
    <w:rsid w:val="00B66D78"/>
    <w:rsid w:val="00B70CBD"/>
    <w:rsid w:val="00B71319"/>
    <w:rsid w:val="00B71843"/>
    <w:rsid w:val="00B71DC5"/>
    <w:rsid w:val="00B7227A"/>
    <w:rsid w:val="00B7244F"/>
    <w:rsid w:val="00B72B18"/>
    <w:rsid w:val="00B74333"/>
    <w:rsid w:val="00B74EC0"/>
    <w:rsid w:val="00B74FEE"/>
    <w:rsid w:val="00B769BC"/>
    <w:rsid w:val="00B774F1"/>
    <w:rsid w:val="00B803E0"/>
    <w:rsid w:val="00B8294D"/>
    <w:rsid w:val="00B82A23"/>
    <w:rsid w:val="00B830E7"/>
    <w:rsid w:val="00B83D06"/>
    <w:rsid w:val="00B848E5"/>
    <w:rsid w:val="00B85664"/>
    <w:rsid w:val="00B93040"/>
    <w:rsid w:val="00B9370A"/>
    <w:rsid w:val="00B93EA0"/>
    <w:rsid w:val="00B9430A"/>
    <w:rsid w:val="00B943E3"/>
    <w:rsid w:val="00B9478D"/>
    <w:rsid w:val="00B96F71"/>
    <w:rsid w:val="00B973CC"/>
    <w:rsid w:val="00B974A5"/>
    <w:rsid w:val="00B977E2"/>
    <w:rsid w:val="00B97DE7"/>
    <w:rsid w:val="00BA155C"/>
    <w:rsid w:val="00BA2222"/>
    <w:rsid w:val="00BA28F9"/>
    <w:rsid w:val="00BA2D3B"/>
    <w:rsid w:val="00BA2E09"/>
    <w:rsid w:val="00BA2F32"/>
    <w:rsid w:val="00BA4D62"/>
    <w:rsid w:val="00BA60F5"/>
    <w:rsid w:val="00BA6DA6"/>
    <w:rsid w:val="00BA7D20"/>
    <w:rsid w:val="00BB06CA"/>
    <w:rsid w:val="00BB2A33"/>
    <w:rsid w:val="00BB38D9"/>
    <w:rsid w:val="00BB3989"/>
    <w:rsid w:val="00BB4709"/>
    <w:rsid w:val="00BB476C"/>
    <w:rsid w:val="00BB5055"/>
    <w:rsid w:val="00BB55F4"/>
    <w:rsid w:val="00BC1086"/>
    <w:rsid w:val="00BC1E76"/>
    <w:rsid w:val="00BC2EF8"/>
    <w:rsid w:val="00BC542A"/>
    <w:rsid w:val="00BC59D5"/>
    <w:rsid w:val="00BC7B84"/>
    <w:rsid w:val="00BD105F"/>
    <w:rsid w:val="00BD1443"/>
    <w:rsid w:val="00BD164E"/>
    <w:rsid w:val="00BD1979"/>
    <w:rsid w:val="00BD1F9F"/>
    <w:rsid w:val="00BD2DB2"/>
    <w:rsid w:val="00BD313F"/>
    <w:rsid w:val="00BD3374"/>
    <w:rsid w:val="00BD398C"/>
    <w:rsid w:val="00BD57E9"/>
    <w:rsid w:val="00BD6DB5"/>
    <w:rsid w:val="00BD6DD5"/>
    <w:rsid w:val="00BE0D42"/>
    <w:rsid w:val="00BE2D8E"/>
    <w:rsid w:val="00BE3A6C"/>
    <w:rsid w:val="00BE4749"/>
    <w:rsid w:val="00BE577F"/>
    <w:rsid w:val="00BE7AC9"/>
    <w:rsid w:val="00BF0DC0"/>
    <w:rsid w:val="00BF0EF0"/>
    <w:rsid w:val="00BF1BAD"/>
    <w:rsid w:val="00BF2AE4"/>
    <w:rsid w:val="00BF2C79"/>
    <w:rsid w:val="00BF3379"/>
    <w:rsid w:val="00BF4072"/>
    <w:rsid w:val="00BF46E3"/>
    <w:rsid w:val="00BF5A0F"/>
    <w:rsid w:val="00BF5B0C"/>
    <w:rsid w:val="00BF6346"/>
    <w:rsid w:val="00BF7F64"/>
    <w:rsid w:val="00C0051F"/>
    <w:rsid w:val="00C00940"/>
    <w:rsid w:val="00C010F1"/>
    <w:rsid w:val="00C012BE"/>
    <w:rsid w:val="00C02099"/>
    <w:rsid w:val="00C02F45"/>
    <w:rsid w:val="00C0329E"/>
    <w:rsid w:val="00C03470"/>
    <w:rsid w:val="00C03592"/>
    <w:rsid w:val="00C0383C"/>
    <w:rsid w:val="00C03872"/>
    <w:rsid w:val="00C03963"/>
    <w:rsid w:val="00C05003"/>
    <w:rsid w:val="00C06175"/>
    <w:rsid w:val="00C06AD2"/>
    <w:rsid w:val="00C06DAD"/>
    <w:rsid w:val="00C0770E"/>
    <w:rsid w:val="00C108DB"/>
    <w:rsid w:val="00C108EC"/>
    <w:rsid w:val="00C115F1"/>
    <w:rsid w:val="00C12081"/>
    <w:rsid w:val="00C1298D"/>
    <w:rsid w:val="00C12BC7"/>
    <w:rsid w:val="00C133B5"/>
    <w:rsid w:val="00C14834"/>
    <w:rsid w:val="00C14AC6"/>
    <w:rsid w:val="00C1627B"/>
    <w:rsid w:val="00C16D5F"/>
    <w:rsid w:val="00C2052D"/>
    <w:rsid w:val="00C216FA"/>
    <w:rsid w:val="00C2178F"/>
    <w:rsid w:val="00C2183C"/>
    <w:rsid w:val="00C218A8"/>
    <w:rsid w:val="00C21ADC"/>
    <w:rsid w:val="00C2208E"/>
    <w:rsid w:val="00C226FC"/>
    <w:rsid w:val="00C22FF4"/>
    <w:rsid w:val="00C23BD7"/>
    <w:rsid w:val="00C24028"/>
    <w:rsid w:val="00C249DF"/>
    <w:rsid w:val="00C26900"/>
    <w:rsid w:val="00C269EA"/>
    <w:rsid w:val="00C278CB"/>
    <w:rsid w:val="00C279E0"/>
    <w:rsid w:val="00C30004"/>
    <w:rsid w:val="00C31B10"/>
    <w:rsid w:val="00C32115"/>
    <w:rsid w:val="00C32676"/>
    <w:rsid w:val="00C3296C"/>
    <w:rsid w:val="00C34EAC"/>
    <w:rsid w:val="00C34F53"/>
    <w:rsid w:val="00C353BB"/>
    <w:rsid w:val="00C35823"/>
    <w:rsid w:val="00C366F4"/>
    <w:rsid w:val="00C37DC4"/>
    <w:rsid w:val="00C40458"/>
    <w:rsid w:val="00C40901"/>
    <w:rsid w:val="00C40E20"/>
    <w:rsid w:val="00C419A5"/>
    <w:rsid w:val="00C419AC"/>
    <w:rsid w:val="00C42393"/>
    <w:rsid w:val="00C42851"/>
    <w:rsid w:val="00C42A15"/>
    <w:rsid w:val="00C42E26"/>
    <w:rsid w:val="00C43600"/>
    <w:rsid w:val="00C4363B"/>
    <w:rsid w:val="00C4384D"/>
    <w:rsid w:val="00C43BB8"/>
    <w:rsid w:val="00C4499C"/>
    <w:rsid w:val="00C44DB8"/>
    <w:rsid w:val="00C454E5"/>
    <w:rsid w:val="00C45F9A"/>
    <w:rsid w:val="00C462EE"/>
    <w:rsid w:val="00C4721E"/>
    <w:rsid w:val="00C51262"/>
    <w:rsid w:val="00C5148D"/>
    <w:rsid w:val="00C531D2"/>
    <w:rsid w:val="00C534F7"/>
    <w:rsid w:val="00C53634"/>
    <w:rsid w:val="00C54FA6"/>
    <w:rsid w:val="00C55778"/>
    <w:rsid w:val="00C55C36"/>
    <w:rsid w:val="00C56600"/>
    <w:rsid w:val="00C573B8"/>
    <w:rsid w:val="00C57D32"/>
    <w:rsid w:val="00C57D45"/>
    <w:rsid w:val="00C62819"/>
    <w:rsid w:val="00C642EB"/>
    <w:rsid w:val="00C6468A"/>
    <w:rsid w:val="00C6546B"/>
    <w:rsid w:val="00C65DE5"/>
    <w:rsid w:val="00C65F7B"/>
    <w:rsid w:val="00C66E9C"/>
    <w:rsid w:val="00C670BE"/>
    <w:rsid w:val="00C67253"/>
    <w:rsid w:val="00C675AF"/>
    <w:rsid w:val="00C67BB2"/>
    <w:rsid w:val="00C70212"/>
    <w:rsid w:val="00C70257"/>
    <w:rsid w:val="00C70A19"/>
    <w:rsid w:val="00C71B6C"/>
    <w:rsid w:val="00C72141"/>
    <w:rsid w:val="00C72AB1"/>
    <w:rsid w:val="00C72CB6"/>
    <w:rsid w:val="00C750D4"/>
    <w:rsid w:val="00C76602"/>
    <w:rsid w:val="00C801F0"/>
    <w:rsid w:val="00C8074C"/>
    <w:rsid w:val="00C80AE5"/>
    <w:rsid w:val="00C812F8"/>
    <w:rsid w:val="00C814CE"/>
    <w:rsid w:val="00C814F6"/>
    <w:rsid w:val="00C851E8"/>
    <w:rsid w:val="00C85318"/>
    <w:rsid w:val="00C855FD"/>
    <w:rsid w:val="00C85D2E"/>
    <w:rsid w:val="00C863E9"/>
    <w:rsid w:val="00C86763"/>
    <w:rsid w:val="00C87006"/>
    <w:rsid w:val="00C90540"/>
    <w:rsid w:val="00C90DF4"/>
    <w:rsid w:val="00C916C3"/>
    <w:rsid w:val="00C91FE0"/>
    <w:rsid w:val="00C9229C"/>
    <w:rsid w:val="00C92E9C"/>
    <w:rsid w:val="00C931AE"/>
    <w:rsid w:val="00C93A28"/>
    <w:rsid w:val="00C93DED"/>
    <w:rsid w:val="00C94006"/>
    <w:rsid w:val="00C941B9"/>
    <w:rsid w:val="00C94264"/>
    <w:rsid w:val="00C95108"/>
    <w:rsid w:val="00C953FE"/>
    <w:rsid w:val="00C9565B"/>
    <w:rsid w:val="00C95B4A"/>
    <w:rsid w:val="00C95CF1"/>
    <w:rsid w:val="00C962CE"/>
    <w:rsid w:val="00CA06A3"/>
    <w:rsid w:val="00CA0717"/>
    <w:rsid w:val="00CA0CBB"/>
    <w:rsid w:val="00CA1083"/>
    <w:rsid w:val="00CA1238"/>
    <w:rsid w:val="00CA188E"/>
    <w:rsid w:val="00CA19A3"/>
    <w:rsid w:val="00CA23EF"/>
    <w:rsid w:val="00CA2BE5"/>
    <w:rsid w:val="00CA2C92"/>
    <w:rsid w:val="00CA32EB"/>
    <w:rsid w:val="00CA3667"/>
    <w:rsid w:val="00CA3C8E"/>
    <w:rsid w:val="00CA41E7"/>
    <w:rsid w:val="00CA4A8C"/>
    <w:rsid w:val="00CA53D4"/>
    <w:rsid w:val="00CA6159"/>
    <w:rsid w:val="00CA6A0E"/>
    <w:rsid w:val="00CA72EB"/>
    <w:rsid w:val="00CB0127"/>
    <w:rsid w:val="00CB01BF"/>
    <w:rsid w:val="00CB15FB"/>
    <w:rsid w:val="00CB1E7C"/>
    <w:rsid w:val="00CB34C8"/>
    <w:rsid w:val="00CB3DCE"/>
    <w:rsid w:val="00CB53E0"/>
    <w:rsid w:val="00CB75AA"/>
    <w:rsid w:val="00CB7A86"/>
    <w:rsid w:val="00CC03A7"/>
    <w:rsid w:val="00CC0760"/>
    <w:rsid w:val="00CC122D"/>
    <w:rsid w:val="00CC1AC4"/>
    <w:rsid w:val="00CC1C58"/>
    <w:rsid w:val="00CC212F"/>
    <w:rsid w:val="00CC2D8A"/>
    <w:rsid w:val="00CC419A"/>
    <w:rsid w:val="00CC5B64"/>
    <w:rsid w:val="00CC5C2C"/>
    <w:rsid w:val="00CC5F1A"/>
    <w:rsid w:val="00CC7311"/>
    <w:rsid w:val="00CD07BB"/>
    <w:rsid w:val="00CD1D98"/>
    <w:rsid w:val="00CD1F29"/>
    <w:rsid w:val="00CD1F5F"/>
    <w:rsid w:val="00CD3374"/>
    <w:rsid w:val="00CD5479"/>
    <w:rsid w:val="00CD6E29"/>
    <w:rsid w:val="00CD72AF"/>
    <w:rsid w:val="00CE0537"/>
    <w:rsid w:val="00CE059F"/>
    <w:rsid w:val="00CE0D6D"/>
    <w:rsid w:val="00CE0E4E"/>
    <w:rsid w:val="00CE1702"/>
    <w:rsid w:val="00CE3233"/>
    <w:rsid w:val="00CE3C92"/>
    <w:rsid w:val="00CE4327"/>
    <w:rsid w:val="00CE444B"/>
    <w:rsid w:val="00CE4EA9"/>
    <w:rsid w:val="00CE58F2"/>
    <w:rsid w:val="00CE62D9"/>
    <w:rsid w:val="00CE6489"/>
    <w:rsid w:val="00CE6D03"/>
    <w:rsid w:val="00CF07B0"/>
    <w:rsid w:val="00CF1CA5"/>
    <w:rsid w:val="00CF1E36"/>
    <w:rsid w:val="00CF1FEF"/>
    <w:rsid w:val="00CF20B0"/>
    <w:rsid w:val="00CF39F4"/>
    <w:rsid w:val="00CF4D1F"/>
    <w:rsid w:val="00CF5307"/>
    <w:rsid w:val="00CF531C"/>
    <w:rsid w:val="00D00DDD"/>
    <w:rsid w:val="00D02EF0"/>
    <w:rsid w:val="00D0376E"/>
    <w:rsid w:val="00D04BB1"/>
    <w:rsid w:val="00D05AD2"/>
    <w:rsid w:val="00D06E35"/>
    <w:rsid w:val="00D07970"/>
    <w:rsid w:val="00D10FC5"/>
    <w:rsid w:val="00D116A6"/>
    <w:rsid w:val="00D11D4F"/>
    <w:rsid w:val="00D11D91"/>
    <w:rsid w:val="00D1364E"/>
    <w:rsid w:val="00D1375B"/>
    <w:rsid w:val="00D1377A"/>
    <w:rsid w:val="00D13A0F"/>
    <w:rsid w:val="00D13AF4"/>
    <w:rsid w:val="00D14B0E"/>
    <w:rsid w:val="00D153BF"/>
    <w:rsid w:val="00D15463"/>
    <w:rsid w:val="00D1639D"/>
    <w:rsid w:val="00D16DA6"/>
    <w:rsid w:val="00D20929"/>
    <w:rsid w:val="00D219D4"/>
    <w:rsid w:val="00D21CAC"/>
    <w:rsid w:val="00D2207C"/>
    <w:rsid w:val="00D24AA9"/>
    <w:rsid w:val="00D24EC9"/>
    <w:rsid w:val="00D25C86"/>
    <w:rsid w:val="00D2601B"/>
    <w:rsid w:val="00D26C2F"/>
    <w:rsid w:val="00D2760A"/>
    <w:rsid w:val="00D27B27"/>
    <w:rsid w:val="00D30363"/>
    <w:rsid w:val="00D3065C"/>
    <w:rsid w:val="00D30EF7"/>
    <w:rsid w:val="00D32BE8"/>
    <w:rsid w:val="00D33946"/>
    <w:rsid w:val="00D33CCD"/>
    <w:rsid w:val="00D36615"/>
    <w:rsid w:val="00D366AD"/>
    <w:rsid w:val="00D369B4"/>
    <w:rsid w:val="00D376C4"/>
    <w:rsid w:val="00D41379"/>
    <w:rsid w:val="00D4233A"/>
    <w:rsid w:val="00D423CF"/>
    <w:rsid w:val="00D42920"/>
    <w:rsid w:val="00D466FB"/>
    <w:rsid w:val="00D46B82"/>
    <w:rsid w:val="00D472E3"/>
    <w:rsid w:val="00D473FD"/>
    <w:rsid w:val="00D502B1"/>
    <w:rsid w:val="00D50F64"/>
    <w:rsid w:val="00D51D82"/>
    <w:rsid w:val="00D51EE5"/>
    <w:rsid w:val="00D520D8"/>
    <w:rsid w:val="00D52A55"/>
    <w:rsid w:val="00D52D86"/>
    <w:rsid w:val="00D52F04"/>
    <w:rsid w:val="00D54583"/>
    <w:rsid w:val="00D5502D"/>
    <w:rsid w:val="00D5591E"/>
    <w:rsid w:val="00D55FF9"/>
    <w:rsid w:val="00D5640B"/>
    <w:rsid w:val="00D60519"/>
    <w:rsid w:val="00D6151E"/>
    <w:rsid w:val="00D61B0B"/>
    <w:rsid w:val="00D62350"/>
    <w:rsid w:val="00D62D0F"/>
    <w:rsid w:val="00D6308F"/>
    <w:rsid w:val="00D633A8"/>
    <w:rsid w:val="00D635E1"/>
    <w:rsid w:val="00D639B5"/>
    <w:rsid w:val="00D64431"/>
    <w:rsid w:val="00D64432"/>
    <w:rsid w:val="00D65E78"/>
    <w:rsid w:val="00D66537"/>
    <w:rsid w:val="00D6660C"/>
    <w:rsid w:val="00D66E39"/>
    <w:rsid w:val="00D6728E"/>
    <w:rsid w:val="00D67FAC"/>
    <w:rsid w:val="00D70690"/>
    <w:rsid w:val="00D71BE0"/>
    <w:rsid w:val="00D7437C"/>
    <w:rsid w:val="00D74A23"/>
    <w:rsid w:val="00D75CD6"/>
    <w:rsid w:val="00D75E51"/>
    <w:rsid w:val="00D7634C"/>
    <w:rsid w:val="00D7710F"/>
    <w:rsid w:val="00D77617"/>
    <w:rsid w:val="00D815ED"/>
    <w:rsid w:val="00D8298D"/>
    <w:rsid w:val="00D8481D"/>
    <w:rsid w:val="00D849B2"/>
    <w:rsid w:val="00D85281"/>
    <w:rsid w:val="00D855DF"/>
    <w:rsid w:val="00D855E0"/>
    <w:rsid w:val="00D859F1"/>
    <w:rsid w:val="00D87C03"/>
    <w:rsid w:val="00D87D0B"/>
    <w:rsid w:val="00D90BF9"/>
    <w:rsid w:val="00D91852"/>
    <w:rsid w:val="00D91A6D"/>
    <w:rsid w:val="00D93198"/>
    <w:rsid w:val="00D932E9"/>
    <w:rsid w:val="00D93A0D"/>
    <w:rsid w:val="00D93E7D"/>
    <w:rsid w:val="00D93FE2"/>
    <w:rsid w:val="00D944CC"/>
    <w:rsid w:val="00D949FB"/>
    <w:rsid w:val="00D952F2"/>
    <w:rsid w:val="00D97026"/>
    <w:rsid w:val="00DA0E3B"/>
    <w:rsid w:val="00DA1B66"/>
    <w:rsid w:val="00DA1E43"/>
    <w:rsid w:val="00DA2878"/>
    <w:rsid w:val="00DA3579"/>
    <w:rsid w:val="00DA3B53"/>
    <w:rsid w:val="00DA50D8"/>
    <w:rsid w:val="00DA5DD3"/>
    <w:rsid w:val="00DA675F"/>
    <w:rsid w:val="00DA7501"/>
    <w:rsid w:val="00DB043F"/>
    <w:rsid w:val="00DB07E6"/>
    <w:rsid w:val="00DB152F"/>
    <w:rsid w:val="00DB1564"/>
    <w:rsid w:val="00DB1BBE"/>
    <w:rsid w:val="00DB221F"/>
    <w:rsid w:val="00DB24F0"/>
    <w:rsid w:val="00DB2D95"/>
    <w:rsid w:val="00DB2E12"/>
    <w:rsid w:val="00DB320B"/>
    <w:rsid w:val="00DB57D8"/>
    <w:rsid w:val="00DB62F3"/>
    <w:rsid w:val="00DB6886"/>
    <w:rsid w:val="00DB6EC3"/>
    <w:rsid w:val="00DC18F4"/>
    <w:rsid w:val="00DC253E"/>
    <w:rsid w:val="00DC3744"/>
    <w:rsid w:val="00DC397A"/>
    <w:rsid w:val="00DC3DF3"/>
    <w:rsid w:val="00DC3E77"/>
    <w:rsid w:val="00DC3FEF"/>
    <w:rsid w:val="00DC4431"/>
    <w:rsid w:val="00DC58B2"/>
    <w:rsid w:val="00DC649D"/>
    <w:rsid w:val="00DC64C1"/>
    <w:rsid w:val="00DC6FFB"/>
    <w:rsid w:val="00DC7E8C"/>
    <w:rsid w:val="00DD22D5"/>
    <w:rsid w:val="00DD301B"/>
    <w:rsid w:val="00DD3C82"/>
    <w:rsid w:val="00DD4799"/>
    <w:rsid w:val="00DD54A5"/>
    <w:rsid w:val="00DD5F8E"/>
    <w:rsid w:val="00DD6DF6"/>
    <w:rsid w:val="00DD763C"/>
    <w:rsid w:val="00DE016F"/>
    <w:rsid w:val="00DE129E"/>
    <w:rsid w:val="00DE203F"/>
    <w:rsid w:val="00DE2399"/>
    <w:rsid w:val="00DE24AE"/>
    <w:rsid w:val="00DE48AA"/>
    <w:rsid w:val="00DE4C73"/>
    <w:rsid w:val="00DE57B4"/>
    <w:rsid w:val="00DE5E1B"/>
    <w:rsid w:val="00DE6EB3"/>
    <w:rsid w:val="00DF01AD"/>
    <w:rsid w:val="00DF0366"/>
    <w:rsid w:val="00DF0699"/>
    <w:rsid w:val="00DF0CAB"/>
    <w:rsid w:val="00DF1713"/>
    <w:rsid w:val="00DF1E62"/>
    <w:rsid w:val="00DF2578"/>
    <w:rsid w:val="00DF2967"/>
    <w:rsid w:val="00DF2D4E"/>
    <w:rsid w:val="00DF328C"/>
    <w:rsid w:val="00DF33F8"/>
    <w:rsid w:val="00DF3A38"/>
    <w:rsid w:val="00DF4D71"/>
    <w:rsid w:val="00DF520D"/>
    <w:rsid w:val="00DF5C67"/>
    <w:rsid w:val="00DF6177"/>
    <w:rsid w:val="00DF62FC"/>
    <w:rsid w:val="00DF6C02"/>
    <w:rsid w:val="00DF71E0"/>
    <w:rsid w:val="00DF7665"/>
    <w:rsid w:val="00DF7AB6"/>
    <w:rsid w:val="00E0079C"/>
    <w:rsid w:val="00E00FC2"/>
    <w:rsid w:val="00E02365"/>
    <w:rsid w:val="00E0260B"/>
    <w:rsid w:val="00E0372B"/>
    <w:rsid w:val="00E04B6D"/>
    <w:rsid w:val="00E05356"/>
    <w:rsid w:val="00E0556E"/>
    <w:rsid w:val="00E057BF"/>
    <w:rsid w:val="00E05E9B"/>
    <w:rsid w:val="00E072A4"/>
    <w:rsid w:val="00E077E6"/>
    <w:rsid w:val="00E1029E"/>
    <w:rsid w:val="00E11E21"/>
    <w:rsid w:val="00E12E89"/>
    <w:rsid w:val="00E12F46"/>
    <w:rsid w:val="00E136CE"/>
    <w:rsid w:val="00E13707"/>
    <w:rsid w:val="00E13F69"/>
    <w:rsid w:val="00E16AD5"/>
    <w:rsid w:val="00E1744E"/>
    <w:rsid w:val="00E17999"/>
    <w:rsid w:val="00E210E4"/>
    <w:rsid w:val="00E210F2"/>
    <w:rsid w:val="00E215D6"/>
    <w:rsid w:val="00E2276C"/>
    <w:rsid w:val="00E22EF8"/>
    <w:rsid w:val="00E23AC0"/>
    <w:rsid w:val="00E241A8"/>
    <w:rsid w:val="00E2421A"/>
    <w:rsid w:val="00E2538C"/>
    <w:rsid w:val="00E2608E"/>
    <w:rsid w:val="00E26C03"/>
    <w:rsid w:val="00E279FE"/>
    <w:rsid w:val="00E27D40"/>
    <w:rsid w:val="00E27D50"/>
    <w:rsid w:val="00E3010F"/>
    <w:rsid w:val="00E30673"/>
    <w:rsid w:val="00E31AD0"/>
    <w:rsid w:val="00E31F4E"/>
    <w:rsid w:val="00E32BE6"/>
    <w:rsid w:val="00E33F9D"/>
    <w:rsid w:val="00E342BF"/>
    <w:rsid w:val="00E3448C"/>
    <w:rsid w:val="00E348EC"/>
    <w:rsid w:val="00E34E16"/>
    <w:rsid w:val="00E354B1"/>
    <w:rsid w:val="00E35A86"/>
    <w:rsid w:val="00E35F99"/>
    <w:rsid w:val="00E3602A"/>
    <w:rsid w:val="00E36BFC"/>
    <w:rsid w:val="00E36F2F"/>
    <w:rsid w:val="00E376EA"/>
    <w:rsid w:val="00E37B10"/>
    <w:rsid w:val="00E40409"/>
    <w:rsid w:val="00E4098C"/>
    <w:rsid w:val="00E40A07"/>
    <w:rsid w:val="00E40F4D"/>
    <w:rsid w:val="00E41D1E"/>
    <w:rsid w:val="00E4202D"/>
    <w:rsid w:val="00E42E93"/>
    <w:rsid w:val="00E4330F"/>
    <w:rsid w:val="00E43369"/>
    <w:rsid w:val="00E4388F"/>
    <w:rsid w:val="00E438EF"/>
    <w:rsid w:val="00E46302"/>
    <w:rsid w:val="00E46D3F"/>
    <w:rsid w:val="00E4754A"/>
    <w:rsid w:val="00E47B88"/>
    <w:rsid w:val="00E5098C"/>
    <w:rsid w:val="00E51139"/>
    <w:rsid w:val="00E51329"/>
    <w:rsid w:val="00E51484"/>
    <w:rsid w:val="00E521E3"/>
    <w:rsid w:val="00E541B1"/>
    <w:rsid w:val="00E54A11"/>
    <w:rsid w:val="00E5509D"/>
    <w:rsid w:val="00E55B5C"/>
    <w:rsid w:val="00E55C7B"/>
    <w:rsid w:val="00E55EAD"/>
    <w:rsid w:val="00E57ADC"/>
    <w:rsid w:val="00E57B00"/>
    <w:rsid w:val="00E60293"/>
    <w:rsid w:val="00E60C29"/>
    <w:rsid w:val="00E6205A"/>
    <w:rsid w:val="00E621D2"/>
    <w:rsid w:val="00E62721"/>
    <w:rsid w:val="00E64146"/>
    <w:rsid w:val="00E64254"/>
    <w:rsid w:val="00E64452"/>
    <w:rsid w:val="00E64A7B"/>
    <w:rsid w:val="00E65C4A"/>
    <w:rsid w:val="00E665DF"/>
    <w:rsid w:val="00E6695D"/>
    <w:rsid w:val="00E66F17"/>
    <w:rsid w:val="00E66F23"/>
    <w:rsid w:val="00E6724D"/>
    <w:rsid w:val="00E70536"/>
    <w:rsid w:val="00E70538"/>
    <w:rsid w:val="00E70560"/>
    <w:rsid w:val="00E70EFA"/>
    <w:rsid w:val="00E70F31"/>
    <w:rsid w:val="00E71748"/>
    <w:rsid w:val="00E71DEF"/>
    <w:rsid w:val="00E721AE"/>
    <w:rsid w:val="00E72748"/>
    <w:rsid w:val="00E7291E"/>
    <w:rsid w:val="00E73561"/>
    <w:rsid w:val="00E738D3"/>
    <w:rsid w:val="00E74C51"/>
    <w:rsid w:val="00E753F1"/>
    <w:rsid w:val="00E75574"/>
    <w:rsid w:val="00E75DD0"/>
    <w:rsid w:val="00E75DD9"/>
    <w:rsid w:val="00E779E3"/>
    <w:rsid w:val="00E77CA7"/>
    <w:rsid w:val="00E81824"/>
    <w:rsid w:val="00E82184"/>
    <w:rsid w:val="00E82521"/>
    <w:rsid w:val="00E8382F"/>
    <w:rsid w:val="00E84418"/>
    <w:rsid w:val="00E84BAF"/>
    <w:rsid w:val="00E8540B"/>
    <w:rsid w:val="00E85F01"/>
    <w:rsid w:val="00E868C9"/>
    <w:rsid w:val="00E870E3"/>
    <w:rsid w:val="00E875C5"/>
    <w:rsid w:val="00E876F3"/>
    <w:rsid w:val="00E91BCC"/>
    <w:rsid w:val="00E94125"/>
    <w:rsid w:val="00E95145"/>
    <w:rsid w:val="00E96C0F"/>
    <w:rsid w:val="00E97455"/>
    <w:rsid w:val="00E9774D"/>
    <w:rsid w:val="00EA0102"/>
    <w:rsid w:val="00EA1A83"/>
    <w:rsid w:val="00EA1C10"/>
    <w:rsid w:val="00EA1D2E"/>
    <w:rsid w:val="00EA21AC"/>
    <w:rsid w:val="00EA21B3"/>
    <w:rsid w:val="00EA2F81"/>
    <w:rsid w:val="00EA34B8"/>
    <w:rsid w:val="00EA3CD4"/>
    <w:rsid w:val="00EA4A40"/>
    <w:rsid w:val="00EA4BDD"/>
    <w:rsid w:val="00EA520F"/>
    <w:rsid w:val="00EA524B"/>
    <w:rsid w:val="00EA778F"/>
    <w:rsid w:val="00EB09AE"/>
    <w:rsid w:val="00EB10FE"/>
    <w:rsid w:val="00EB1D72"/>
    <w:rsid w:val="00EB2636"/>
    <w:rsid w:val="00EB2648"/>
    <w:rsid w:val="00EB2897"/>
    <w:rsid w:val="00EB3AC4"/>
    <w:rsid w:val="00EB3BF6"/>
    <w:rsid w:val="00EB3F6C"/>
    <w:rsid w:val="00EB3F90"/>
    <w:rsid w:val="00EB4D59"/>
    <w:rsid w:val="00EB50C5"/>
    <w:rsid w:val="00EB5416"/>
    <w:rsid w:val="00EB6278"/>
    <w:rsid w:val="00EB6DB5"/>
    <w:rsid w:val="00EB709F"/>
    <w:rsid w:val="00EC2245"/>
    <w:rsid w:val="00EC2620"/>
    <w:rsid w:val="00EC2C1C"/>
    <w:rsid w:val="00EC3500"/>
    <w:rsid w:val="00EC38DC"/>
    <w:rsid w:val="00EC3CD5"/>
    <w:rsid w:val="00EC41B7"/>
    <w:rsid w:val="00EC42B9"/>
    <w:rsid w:val="00EC4871"/>
    <w:rsid w:val="00EC5BD4"/>
    <w:rsid w:val="00EC5CBC"/>
    <w:rsid w:val="00EC7395"/>
    <w:rsid w:val="00EC7FD5"/>
    <w:rsid w:val="00ED0B2F"/>
    <w:rsid w:val="00ED0CE3"/>
    <w:rsid w:val="00ED0DC4"/>
    <w:rsid w:val="00ED0E4B"/>
    <w:rsid w:val="00ED1443"/>
    <w:rsid w:val="00ED2219"/>
    <w:rsid w:val="00ED2880"/>
    <w:rsid w:val="00ED28A3"/>
    <w:rsid w:val="00ED3871"/>
    <w:rsid w:val="00ED3AD0"/>
    <w:rsid w:val="00ED44EE"/>
    <w:rsid w:val="00ED4718"/>
    <w:rsid w:val="00ED4B11"/>
    <w:rsid w:val="00ED593F"/>
    <w:rsid w:val="00ED5C59"/>
    <w:rsid w:val="00ED6E2D"/>
    <w:rsid w:val="00ED7121"/>
    <w:rsid w:val="00EE0633"/>
    <w:rsid w:val="00EE0B86"/>
    <w:rsid w:val="00EE0EF9"/>
    <w:rsid w:val="00EE12D2"/>
    <w:rsid w:val="00EE16BC"/>
    <w:rsid w:val="00EE2D48"/>
    <w:rsid w:val="00EE3026"/>
    <w:rsid w:val="00EE31EF"/>
    <w:rsid w:val="00EE3984"/>
    <w:rsid w:val="00EE3D7F"/>
    <w:rsid w:val="00EE4331"/>
    <w:rsid w:val="00EE452E"/>
    <w:rsid w:val="00EE55E3"/>
    <w:rsid w:val="00EE6C46"/>
    <w:rsid w:val="00EE6D9B"/>
    <w:rsid w:val="00EE7067"/>
    <w:rsid w:val="00EF097F"/>
    <w:rsid w:val="00EF22DC"/>
    <w:rsid w:val="00EF3D8F"/>
    <w:rsid w:val="00EF6095"/>
    <w:rsid w:val="00EF70EC"/>
    <w:rsid w:val="00F0052B"/>
    <w:rsid w:val="00F0153D"/>
    <w:rsid w:val="00F0195E"/>
    <w:rsid w:val="00F036D9"/>
    <w:rsid w:val="00F04224"/>
    <w:rsid w:val="00F05453"/>
    <w:rsid w:val="00F05F7E"/>
    <w:rsid w:val="00F07364"/>
    <w:rsid w:val="00F07DFC"/>
    <w:rsid w:val="00F115CA"/>
    <w:rsid w:val="00F1161E"/>
    <w:rsid w:val="00F11832"/>
    <w:rsid w:val="00F12030"/>
    <w:rsid w:val="00F13109"/>
    <w:rsid w:val="00F13BC6"/>
    <w:rsid w:val="00F13C56"/>
    <w:rsid w:val="00F14177"/>
    <w:rsid w:val="00F15D0F"/>
    <w:rsid w:val="00F15E9B"/>
    <w:rsid w:val="00F177BE"/>
    <w:rsid w:val="00F234F2"/>
    <w:rsid w:val="00F23892"/>
    <w:rsid w:val="00F24182"/>
    <w:rsid w:val="00F24A14"/>
    <w:rsid w:val="00F24F7A"/>
    <w:rsid w:val="00F265B6"/>
    <w:rsid w:val="00F315CB"/>
    <w:rsid w:val="00F32761"/>
    <w:rsid w:val="00F327B0"/>
    <w:rsid w:val="00F33217"/>
    <w:rsid w:val="00F33704"/>
    <w:rsid w:val="00F3385D"/>
    <w:rsid w:val="00F33E6C"/>
    <w:rsid w:val="00F3437F"/>
    <w:rsid w:val="00F3573D"/>
    <w:rsid w:val="00F358AF"/>
    <w:rsid w:val="00F36367"/>
    <w:rsid w:val="00F36A51"/>
    <w:rsid w:val="00F37E59"/>
    <w:rsid w:val="00F4075F"/>
    <w:rsid w:val="00F40F4E"/>
    <w:rsid w:val="00F4320E"/>
    <w:rsid w:val="00F432AE"/>
    <w:rsid w:val="00F434E7"/>
    <w:rsid w:val="00F44639"/>
    <w:rsid w:val="00F453D9"/>
    <w:rsid w:val="00F45F4D"/>
    <w:rsid w:val="00F47185"/>
    <w:rsid w:val="00F474AE"/>
    <w:rsid w:val="00F47ADD"/>
    <w:rsid w:val="00F50014"/>
    <w:rsid w:val="00F50973"/>
    <w:rsid w:val="00F51146"/>
    <w:rsid w:val="00F537CB"/>
    <w:rsid w:val="00F53E83"/>
    <w:rsid w:val="00F53ED3"/>
    <w:rsid w:val="00F53FBE"/>
    <w:rsid w:val="00F54003"/>
    <w:rsid w:val="00F549FF"/>
    <w:rsid w:val="00F5544B"/>
    <w:rsid w:val="00F569FC"/>
    <w:rsid w:val="00F56C9E"/>
    <w:rsid w:val="00F57D4D"/>
    <w:rsid w:val="00F60264"/>
    <w:rsid w:val="00F61073"/>
    <w:rsid w:val="00F6112C"/>
    <w:rsid w:val="00F61EDB"/>
    <w:rsid w:val="00F627CE"/>
    <w:rsid w:val="00F62AC7"/>
    <w:rsid w:val="00F63ED7"/>
    <w:rsid w:val="00F64028"/>
    <w:rsid w:val="00F646CB"/>
    <w:rsid w:val="00F64D43"/>
    <w:rsid w:val="00F65473"/>
    <w:rsid w:val="00F65D0B"/>
    <w:rsid w:val="00F6641F"/>
    <w:rsid w:val="00F66A8A"/>
    <w:rsid w:val="00F70526"/>
    <w:rsid w:val="00F70AF4"/>
    <w:rsid w:val="00F70FC7"/>
    <w:rsid w:val="00F75009"/>
    <w:rsid w:val="00F754E1"/>
    <w:rsid w:val="00F756CF"/>
    <w:rsid w:val="00F75BBD"/>
    <w:rsid w:val="00F763C5"/>
    <w:rsid w:val="00F76F0B"/>
    <w:rsid w:val="00F7701F"/>
    <w:rsid w:val="00F77DD2"/>
    <w:rsid w:val="00F81050"/>
    <w:rsid w:val="00F81FBA"/>
    <w:rsid w:val="00F8233E"/>
    <w:rsid w:val="00F82A0B"/>
    <w:rsid w:val="00F82B4C"/>
    <w:rsid w:val="00F8331F"/>
    <w:rsid w:val="00F83A08"/>
    <w:rsid w:val="00F84100"/>
    <w:rsid w:val="00F84CC4"/>
    <w:rsid w:val="00F84EB0"/>
    <w:rsid w:val="00F84EDD"/>
    <w:rsid w:val="00F85529"/>
    <w:rsid w:val="00F85897"/>
    <w:rsid w:val="00F87102"/>
    <w:rsid w:val="00F87B5A"/>
    <w:rsid w:val="00F87CA9"/>
    <w:rsid w:val="00F87CB4"/>
    <w:rsid w:val="00F90E56"/>
    <w:rsid w:val="00F9236F"/>
    <w:rsid w:val="00F93AB4"/>
    <w:rsid w:val="00F943B9"/>
    <w:rsid w:val="00F94E12"/>
    <w:rsid w:val="00F9526E"/>
    <w:rsid w:val="00F952A9"/>
    <w:rsid w:val="00F9552F"/>
    <w:rsid w:val="00F95AE4"/>
    <w:rsid w:val="00F96478"/>
    <w:rsid w:val="00F9656D"/>
    <w:rsid w:val="00F971A6"/>
    <w:rsid w:val="00FA13B3"/>
    <w:rsid w:val="00FA164E"/>
    <w:rsid w:val="00FA1D04"/>
    <w:rsid w:val="00FA2745"/>
    <w:rsid w:val="00FA2DBA"/>
    <w:rsid w:val="00FA41C9"/>
    <w:rsid w:val="00FA4762"/>
    <w:rsid w:val="00FA4A04"/>
    <w:rsid w:val="00FA4CAC"/>
    <w:rsid w:val="00FA5282"/>
    <w:rsid w:val="00FA596E"/>
    <w:rsid w:val="00FA5A7D"/>
    <w:rsid w:val="00FA5C5F"/>
    <w:rsid w:val="00FA5E2E"/>
    <w:rsid w:val="00FA6F35"/>
    <w:rsid w:val="00FA6F5D"/>
    <w:rsid w:val="00FA72B3"/>
    <w:rsid w:val="00FA74D4"/>
    <w:rsid w:val="00FA7D92"/>
    <w:rsid w:val="00FB0BBD"/>
    <w:rsid w:val="00FB1845"/>
    <w:rsid w:val="00FB397A"/>
    <w:rsid w:val="00FB54AE"/>
    <w:rsid w:val="00FB5AA6"/>
    <w:rsid w:val="00FB665D"/>
    <w:rsid w:val="00FB6F6C"/>
    <w:rsid w:val="00FB7A98"/>
    <w:rsid w:val="00FC1AF5"/>
    <w:rsid w:val="00FC1D2A"/>
    <w:rsid w:val="00FC2144"/>
    <w:rsid w:val="00FC255A"/>
    <w:rsid w:val="00FC27ED"/>
    <w:rsid w:val="00FC2870"/>
    <w:rsid w:val="00FC321A"/>
    <w:rsid w:val="00FC3AD8"/>
    <w:rsid w:val="00FC4CFF"/>
    <w:rsid w:val="00FC5868"/>
    <w:rsid w:val="00FC5A28"/>
    <w:rsid w:val="00FC5FC1"/>
    <w:rsid w:val="00FC635F"/>
    <w:rsid w:val="00FC707A"/>
    <w:rsid w:val="00FD03F1"/>
    <w:rsid w:val="00FD08A4"/>
    <w:rsid w:val="00FD0D65"/>
    <w:rsid w:val="00FD2742"/>
    <w:rsid w:val="00FD2D2F"/>
    <w:rsid w:val="00FD35FA"/>
    <w:rsid w:val="00FD36C5"/>
    <w:rsid w:val="00FD453E"/>
    <w:rsid w:val="00FD4AC5"/>
    <w:rsid w:val="00FD5DAF"/>
    <w:rsid w:val="00FD63D9"/>
    <w:rsid w:val="00FD6911"/>
    <w:rsid w:val="00FD719E"/>
    <w:rsid w:val="00FD7884"/>
    <w:rsid w:val="00FE0330"/>
    <w:rsid w:val="00FE177C"/>
    <w:rsid w:val="00FE1A5E"/>
    <w:rsid w:val="00FE208C"/>
    <w:rsid w:val="00FE2A14"/>
    <w:rsid w:val="00FE3672"/>
    <w:rsid w:val="00FE4D1B"/>
    <w:rsid w:val="00FE6BB3"/>
    <w:rsid w:val="00FE6CE0"/>
    <w:rsid w:val="00FE6CE5"/>
    <w:rsid w:val="00FE6E35"/>
    <w:rsid w:val="00FF0FB1"/>
    <w:rsid w:val="00FF1C11"/>
    <w:rsid w:val="00FF20A4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678CAD"/>
  <w15:chartTrackingRefBased/>
  <w15:docId w15:val="{E06EE62E-90B2-4F41-B144-93E3E5C1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footer" w:uiPriority="99"/>
    <w:lsdException w:name="Default Paragraph Font" w:uiPriority="1"/>
    <w:lsdException w:name="Hyperlink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7">
    <w:name w:val="Normal"/>
    <w:qFormat/>
    <w:rsid w:val="00CB15FB"/>
    <w:pPr>
      <w:keepLines/>
      <w:suppressAutoHyphens/>
      <w:spacing w:before="120" w:after="120"/>
      <w:ind w:firstLine="709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next w:val="a7"/>
    <w:qFormat/>
    <w:rsid w:val="00404830"/>
    <w:pPr>
      <w:keepNext/>
      <w:keepLines/>
      <w:pageBreakBefore/>
      <w:numPr>
        <w:numId w:val="20"/>
      </w:numPr>
      <w:tabs>
        <w:tab w:val="left" w:pos="1134"/>
      </w:tabs>
      <w:suppressAutoHyphens/>
      <w:spacing w:before="120" w:after="360"/>
      <w:ind w:left="0" w:firstLine="709"/>
      <w:outlineLvl w:val="0"/>
    </w:pPr>
    <w:rPr>
      <w:rFonts w:eastAsia="Calibri" w:cs="Arial"/>
      <w:b/>
      <w:bCs/>
      <w:kern w:val="32"/>
      <w:sz w:val="32"/>
      <w:szCs w:val="32"/>
      <w:lang w:eastAsia="en-US"/>
    </w:rPr>
  </w:style>
  <w:style w:type="paragraph" w:styleId="20">
    <w:name w:val="heading 2"/>
    <w:next w:val="a7"/>
    <w:qFormat/>
    <w:rsid w:val="00557C7C"/>
    <w:pPr>
      <w:keepNext/>
      <w:pageBreakBefore/>
      <w:numPr>
        <w:ilvl w:val="1"/>
        <w:numId w:val="20"/>
      </w:numPr>
      <w:tabs>
        <w:tab w:val="left" w:pos="1418"/>
      </w:tabs>
      <w:suppressAutoHyphens/>
      <w:spacing w:before="120" w:after="240"/>
      <w:ind w:left="0" w:firstLine="709"/>
      <w:outlineLvl w:val="1"/>
    </w:pPr>
    <w:rPr>
      <w:rFonts w:eastAsia="Calibri" w:cs="Arial"/>
      <w:b/>
      <w:bCs/>
      <w:iCs/>
      <w:sz w:val="28"/>
      <w:szCs w:val="28"/>
      <w:lang w:eastAsia="en-US"/>
    </w:rPr>
  </w:style>
  <w:style w:type="paragraph" w:styleId="30">
    <w:name w:val="heading 3"/>
    <w:next w:val="a7"/>
    <w:link w:val="33"/>
    <w:qFormat/>
    <w:rsid w:val="00C03872"/>
    <w:pPr>
      <w:keepNext/>
      <w:pageBreakBefore/>
      <w:numPr>
        <w:ilvl w:val="2"/>
        <w:numId w:val="20"/>
      </w:numPr>
      <w:tabs>
        <w:tab w:val="left" w:pos="1560"/>
      </w:tabs>
      <w:suppressAutoHyphens/>
      <w:spacing w:before="120" w:after="120"/>
      <w:ind w:left="0" w:firstLine="709"/>
      <w:outlineLvl w:val="2"/>
    </w:pPr>
    <w:rPr>
      <w:rFonts w:eastAsia="Calibri" w:cs="Arial"/>
      <w:bCs/>
      <w:sz w:val="28"/>
      <w:szCs w:val="26"/>
      <w:lang w:eastAsia="en-US"/>
    </w:rPr>
  </w:style>
  <w:style w:type="paragraph" w:styleId="40">
    <w:name w:val="heading 4"/>
    <w:basedOn w:val="30"/>
    <w:next w:val="a7"/>
    <w:link w:val="43"/>
    <w:qFormat/>
    <w:rsid w:val="00C03872"/>
    <w:pPr>
      <w:pageBreakBefore w:val="0"/>
      <w:numPr>
        <w:ilvl w:val="3"/>
      </w:numPr>
      <w:tabs>
        <w:tab w:val="clear" w:pos="1560"/>
        <w:tab w:val="left" w:pos="1843"/>
      </w:tabs>
      <w:ind w:left="0" w:firstLine="709"/>
      <w:outlineLvl w:val="3"/>
    </w:pPr>
  </w:style>
  <w:style w:type="paragraph" w:styleId="50">
    <w:name w:val="heading 5"/>
    <w:basedOn w:val="a7"/>
    <w:next w:val="a8"/>
    <w:rsid w:val="00404830"/>
    <w:pPr>
      <w:numPr>
        <w:ilvl w:val="4"/>
        <w:numId w:val="20"/>
      </w:numPr>
      <w:spacing w:after="60"/>
      <w:outlineLvl w:val="4"/>
    </w:pPr>
    <w:rPr>
      <w:rFonts w:ascii="Arial" w:hAnsi="Arial"/>
      <w:bCs/>
      <w:i/>
      <w:iCs/>
      <w:sz w:val="20"/>
      <w:szCs w:val="26"/>
      <w:u w:val="single"/>
    </w:rPr>
  </w:style>
  <w:style w:type="paragraph" w:styleId="6">
    <w:name w:val="heading 6"/>
    <w:basedOn w:val="a7"/>
    <w:next w:val="a7"/>
    <w:rsid w:val="00404830"/>
    <w:pPr>
      <w:numPr>
        <w:ilvl w:val="5"/>
        <w:numId w:val="20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7"/>
    <w:next w:val="a7"/>
    <w:rsid w:val="00404830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7"/>
    <w:next w:val="a7"/>
    <w:rsid w:val="00404830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aliases w:val="Список лит-ры"/>
    <w:basedOn w:val="a7"/>
    <w:rsid w:val="00404830"/>
    <w:pPr>
      <w:numPr>
        <w:ilvl w:val="8"/>
        <w:numId w:val="20"/>
      </w:numPr>
      <w:spacing w:after="60"/>
      <w:contextualSpacing/>
      <w:outlineLvl w:val="8"/>
    </w:pPr>
    <w:rPr>
      <w:rFonts w:cs="Arial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По центру"/>
    <w:basedOn w:val="a7"/>
    <w:rsid w:val="00404830"/>
    <w:pPr>
      <w:jc w:val="center"/>
    </w:pPr>
  </w:style>
  <w:style w:type="paragraph" w:customStyle="1" w:styleId="ad">
    <w:name w:val="Отступ"/>
    <w:basedOn w:val="a7"/>
    <w:rsid w:val="00404830"/>
    <w:pPr>
      <w:ind w:left="641"/>
    </w:pPr>
  </w:style>
  <w:style w:type="paragraph" w:customStyle="1" w:styleId="ae">
    <w:name w:val="Невидимка"/>
    <w:basedOn w:val="a8"/>
    <w:rsid w:val="00404830"/>
    <w:pPr>
      <w:spacing w:after="0"/>
      <w:ind w:firstLine="357"/>
    </w:pPr>
    <w:rPr>
      <w:sz w:val="2"/>
      <w:szCs w:val="2"/>
    </w:rPr>
  </w:style>
  <w:style w:type="table" w:customStyle="1" w:styleId="af">
    <w:name w:val="Таблица невидимая"/>
    <w:basedOn w:val="aa"/>
    <w:rsid w:val="00404830"/>
    <w:pPr>
      <w:spacing w:after="60"/>
    </w:pPr>
    <w:tblPr/>
    <w:trPr>
      <w:cantSplit/>
    </w:trPr>
  </w:style>
  <w:style w:type="paragraph" w:customStyle="1" w:styleId="af0">
    <w:name w:val="Текст таблицы"/>
    <w:basedOn w:val="a7"/>
    <w:rsid w:val="00404830"/>
    <w:pPr>
      <w:spacing w:line="300" w:lineRule="auto"/>
    </w:pPr>
  </w:style>
  <w:style w:type="paragraph" w:customStyle="1" w:styleId="af1">
    <w:name w:val="Основной_текст"/>
    <w:link w:val="af2"/>
    <w:rsid w:val="00404830"/>
    <w:pPr>
      <w:spacing w:line="360" w:lineRule="auto"/>
      <w:ind w:firstLine="357"/>
      <w:jc w:val="both"/>
    </w:pPr>
    <w:rPr>
      <w:sz w:val="24"/>
      <w:szCs w:val="24"/>
    </w:rPr>
  </w:style>
  <w:style w:type="paragraph" w:styleId="af3">
    <w:name w:val="footer"/>
    <w:basedOn w:val="a7"/>
    <w:link w:val="af4"/>
    <w:uiPriority w:val="99"/>
    <w:rsid w:val="00404830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before="200" w:line="300" w:lineRule="auto"/>
    </w:pPr>
    <w:rPr>
      <w:sz w:val="22"/>
      <w:lang w:val="en-US"/>
    </w:rPr>
  </w:style>
  <w:style w:type="paragraph" w:styleId="24">
    <w:name w:val="Body Text 2"/>
    <w:basedOn w:val="a7"/>
    <w:semiHidden/>
    <w:rsid w:val="00404830"/>
    <w:pPr>
      <w:widowControl w:val="0"/>
      <w:autoSpaceDE w:val="0"/>
      <w:autoSpaceDN w:val="0"/>
      <w:adjustRightInd w:val="0"/>
      <w:spacing w:before="200"/>
      <w:jc w:val="center"/>
    </w:pPr>
    <w:rPr>
      <w:bCs/>
      <w:sz w:val="40"/>
      <w:szCs w:val="40"/>
    </w:rPr>
  </w:style>
  <w:style w:type="paragraph" w:styleId="af5">
    <w:name w:val="Title"/>
    <w:basedOn w:val="a7"/>
    <w:rsid w:val="00404830"/>
    <w:pPr>
      <w:spacing w:before="240" w:after="240"/>
      <w:jc w:val="center"/>
      <w:outlineLvl w:val="0"/>
    </w:pPr>
    <w:rPr>
      <w:rFonts w:cs="Arial"/>
      <w:b/>
      <w:bCs/>
      <w:kern w:val="28"/>
      <w:sz w:val="40"/>
      <w:szCs w:val="40"/>
    </w:rPr>
  </w:style>
  <w:style w:type="paragraph" w:styleId="af6">
    <w:name w:val="Subtitle"/>
    <w:basedOn w:val="a7"/>
    <w:rsid w:val="00404830"/>
    <w:pPr>
      <w:spacing w:after="60"/>
      <w:jc w:val="center"/>
      <w:outlineLvl w:val="1"/>
    </w:pPr>
    <w:rPr>
      <w:rFonts w:cs="Arial"/>
      <w:b/>
    </w:rPr>
  </w:style>
  <w:style w:type="character" w:styleId="af7">
    <w:name w:val="Emphasis"/>
    <w:basedOn w:val="a9"/>
    <w:rsid w:val="00404830"/>
    <w:rPr>
      <w:i/>
      <w:iCs/>
      <w:lang w:val="ru-RU"/>
    </w:rPr>
  </w:style>
  <w:style w:type="table" w:styleId="af8">
    <w:name w:val="Table Grid"/>
    <w:basedOn w:val="aa"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марк. 1"/>
    <w:basedOn w:val="a7"/>
    <w:rsid w:val="00404830"/>
    <w:pPr>
      <w:numPr>
        <w:numId w:val="12"/>
      </w:numPr>
      <w:tabs>
        <w:tab w:val="clear" w:pos="644"/>
        <w:tab w:val="num" w:pos="360"/>
      </w:tabs>
      <w:spacing w:line="300" w:lineRule="auto"/>
      <w:ind w:left="357" w:hanging="357"/>
      <w:contextualSpacing/>
    </w:pPr>
  </w:style>
  <w:style w:type="character" w:customStyle="1" w:styleId="tw4winMark">
    <w:name w:val="tw4winMark"/>
    <w:rsid w:val="00404830"/>
    <w:rPr>
      <w:rFonts w:ascii="Courier New" w:hAnsi="Courier New" w:cs="Courier New"/>
      <w:vanish/>
      <w:color w:val="800080"/>
      <w:vertAlign w:val="subscript"/>
    </w:rPr>
  </w:style>
  <w:style w:type="character" w:styleId="af9">
    <w:name w:val="Strong"/>
    <w:basedOn w:val="a9"/>
    <w:rsid w:val="00404830"/>
    <w:rPr>
      <w:b/>
      <w:bCs/>
      <w:lang w:val="ru-RU"/>
    </w:rPr>
  </w:style>
  <w:style w:type="paragraph" w:styleId="22">
    <w:name w:val="List Number 2"/>
    <w:basedOn w:val="a7"/>
    <w:rsid w:val="00404830"/>
    <w:pPr>
      <w:numPr>
        <w:ilvl w:val="1"/>
        <w:numId w:val="16"/>
      </w:numPr>
      <w:spacing w:line="300" w:lineRule="auto"/>
      <w:contextualSpacing/>
    </w:pPr>
  </w:style>
  <w:style w:type="paragraph" w:styleId="31">
    <w:name w:val="List Number 3"/>
    <w:basedOn w:val="a7"/>
    <w:rsid w:val="00404830"/>
    <w:pPr>
      <w:numPr>
        <w:ilvl w:val="2"/>
        <w:numId w:val="16"/>
      </w:numPr>
      <w:spacing w:line="300" w:lineRule="auto"/>
      <w:contextualSpacing/>
    </w:pPr>
  </w:style>
  <w:style w:type="paragraph" w:styleId="42">
    <w:name w:val="List Number 4"/>
    <w:basedOn w:val="a7"/>
    <w:rsid w:val="00404830"/>
    <w:pPr>
      <w:numPr>
        <w:ilvl w:val="3"/>
        <w:numId w:val="16"/>
      </w:numPr>
      <w:spacing w:line="300" w:lineRule="auto"/>
      <w:contextualSpacing/>
    </w:pPr>
  </w:style>
  <w:style w:type="paragraph" w:styleId="51">
    <w:name w:val="List Number 5"/>
    <w:basedOn w:val="a7"/>
    <w:rsid w:val="00404830"/>
    <w:pPr>
      <w:numPr>
        <w:ilvl w:val="4"/>
        <w:numId w:val="16"/>
      </w:numPr>
      <w:spacing w:after="60" w:line="300" w:lineRule="auto"/>
      <w:contextualSpacing/>
    </w:pPr>
  </w:style>
  <w:style w:type="table" w:customStyle="1" w:styleId="afa">
    <w:name w:val="Таблица обычная"/>
    <w:basedOn w:val="aa"/>
    <w:rsid w:val="0040483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pPr>
        <w:jc w:val="center"/>
      </w:pPr>
      <w:rPr>
        <w:b/>
        <w:sz w:val="24"/>
      </w:rPr>
      <w:tblPr/>
      <w:trPr>
        <w:tblHeader/>
      </w:trPr>
    </w:tblStylePr>
  </w:style>
  <w:style w:type="paragraph" w:styleId="2">
    <w:name w:val="List Bullet 2"/>
    <w:basedOn w:val="a7"/>
    <w:rsid w:val="00404830"/>
    <w:pPr>
      <w:numPr>
        <w:numId w:val="10"/>
      </w:numPr>
      <w:tabs>
        <w:tab w:val="clear" w:pos="717"/>
        <w:tab w:val="num" w:pos="658"/>
        <w:tab w:val="left" w:pos="2280"/>
      </w:tabs>
      <w:spacing w:line="300" w:lineRule="auto"/>
      <w:ind w:left="658" w:hanging="301"/>
      <w:contextualSpacing/>
    </w:pPr>
  </w:style>
  <w:style w:type="paragraph" w:styleId="3">
    <w:name w:val="List Bullet 3"/>
    <w:basedOn w:val="a7"/>
    <w:rsid w:val="00404830"/>
    <w:pPr>
      <w:numPr>
        <w:numId w:val="6"/>
      </w:numPr>
      <w:spacing w:line="300" w:lineRule="auto"/>
      <w:ind w:left="924" w:hanging="266"/>
      <w:contextualSpacing/>
    </w:pPr>
  </w:style>
  <w:style w:type="paragraph" w:styleId="4">
    <w:name w:val="List Bullet 4"/>
    <w:basedOn w:val="a7"/>
    <w:rsid w:val="00404830"/>
    <w:pPr>
      <w:numPr>
        <w:numId w:val="7"/>
      </w:numPr>
      <w:spacing w:line="300" w:lineRule="auto"/>
      <w:ind w:left="1208" w:hanging="248"/>
      <w:contextualSpacing/>
    </w:pPr>
  </w:style>
  <w:style w:type="paragraph" w:styleId="5">
    <w:name w:val="List Bullet 5"/>
    <w:basedOn w:val="a7"/>
    <w:rsid w:val="00404830"/>
    <w:pPr>
      <w:numPr>
        <w:numId w:val="8"/>
      </w:numPr>
      <w:spacing w:line="300" w:lineRule="auto"/>
      <w:ind w:left="1491" w:hanging="291"/>
      <w:contextualSpacing/>
    </w:pPr>
  </w:style>
  <w:style w:type="table" w:styleId="34">
    <w:name w:val="Table Simple 3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70">
    <w:name w:val="Table Grid 7"/>
    <w:basedOn w:val="aa"/>
    <w:semiHidden/>
    <w:rsid w:val="0040483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52">
    <w:name w:val="Table Grid 5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1">
    <w:name w:val="Table Simple 1"/>
    <w:basedOn w:val="aa"/>
    <w:semiHidden/>
    <w:rsid w:val="0040483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a"/>
    <w:semiHidden/>
    <w:rsid w:val="0040483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List 1"/>
    <w:basedOn w:val="aa"/>
    <w:semiHidden/>
    <w:rsid w:val="0040483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a"/>
    <w:semiHidden/>
    <w:rsid w:val="0040483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a"/>
    <w:semiHidden/>
    <w:rsid w:val="0040483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b">
    <w:name w:val="Document Map"/>
    <w:basedOn w:val="a7"/>
    <w:semiHidden/>
    <w:rsid w:val="00404830"/>
    <w:pPr>
      <w:shd w:val="clear" w:color="auto" w:fill="000080"/>
    </w:pPr>
    <w:rPr>
      <w:rFonts w:ascii="Tahoma" w:hAnsi="Tahoma" w:cs="Tahoma"/>
    </w:rPr>
  </w:style>
  <w:style w:type="table" w:styleId="-6">
    <w:name w:val="Table List 6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a"/>
    <w:semiHidden/>
    <w:rsid w:val="0040483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a"/>
    <w:semiHidden/>
    <w:rsid w:val="0040483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c">
    <w:name w:val="Table Theme"/>
    <w:basedOn w:val="aa"/>
    <w:semiHidden/>
    <w:rsid w:val="00404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b"/>
    <w:semiHidden/>
    <w:rsid w:val="00404830"/>
    <w:pPr>
      <w:numPr>
        <w:numId w:val="1"/>
      </w:numPr>
    </w:pPr>
  </w:style>
  <w:style w:type="paragraph" w:styleId="a4">
    <w:name w:val="caption"/>
    <w:aliases w:val="Маркерный1"/>
    <w:basedOn w:val="a7"/>
    <w:next w:val="a8"/>
    <w:rsid w:val="00404830"/>
    <w:pPr>
      <w:numPr>
        <w:numId w:val="22"/>
      </w:numPr>
    </w:pPr>
    <w:rPr>
      <w:bCs/>
      <w:szCs w:val="20"/>
    </w:rPr>
  </w:style>
  <w:style w:type="paragraph" w:styleId="afd">
    <w:name w:val="header"/>
    <w:aliases w:val="Aa?oiee eieiioeooe"/>
    <w:basedOn w:val="a7"/>
    <w:link w:val="afe"/>
    <w:rsid w:val="00404830"/>
    <w:pPr>
      <w:tabs>
        <w:tab w:val="center" w:pos="4677"/>
        <w:tab w:val="right" w:pos="9355"/>
      </w:tabs>
      <w:jc w:val="center"/>
    </w:pPr>
    <w:rPr>
      <w:sz w:val="20"/>
    </w:rPr>
  </w:style>
  <w:style w:type="character" w:styleId="aff">
    <w:name w:val="page number"/>
    <w:basedOn w:val="a9"/>
    <w:semiHidden/>
    <w:rsid w:val="00404830"/>
  </w:style>
  <w:style w:type="paragraph" w:customStyle="1" w:styleId="aff0">
    <w:name w:val="Нижний колонтитул справа"/>
    <w:basedOn w:val="af3"/>
    <w:semiHidden/>
    <w:rsid w:val="00404830"/>
    <w:pPr>
      <w:jc w:val="right"/>
    </w:pPr>
    <w:rPr>
      <w:sz w:val="20"/>
      <w:szCs w:val="20"/>
    </w:rPr>
  </w:style>
  <w:style w:type="paragraph" w:customStyle="1" w:styleId="23">
    <w:name w:val="марк. 2"/>
    <w:basedOn w:val="a7"/>
    <w:rsid w:val="00404830"/>
    <w:pPr>
      <w:numPr>
        <w:numId w:val="13"/>
      </w:numPr>
      <w:spacing w:line="300" w:lineRule="auto"/>
      <w:ind w:left="641" w:hanging="284"/>
      <w:contextualSpacing/>
    </w:pPr>
  </w:style>
  <w:style w:type="paragraph" w:customStyle="1" w:styleId="aff1">
    <w:name w:val="Название таблицы"/>
    <w:basedOn w:val="a4"/>
    <w:rsid w:val="00404830"/>
    <w:pPr>
      <w:keepNext/>
    </w:pPr>
  </w:style>
  <w:style w:type="paragraph" w:customStyle="1" w:styleId="32">
    <w:name w:val="марк. 3"/>
    <w:basedOn w:val="a7"/>
    <w:rsid w:val="00404830"/>
    <w:pPr>
      <w:numPr>
        <w:numId w:val="14"/>
      </w:numPr>
      <w:spacing w:line="300" w:lineRule="auto"/>
      <w:ind w:left="1077" w:hanging="357"/>
      <w:contextualSpacing/>
    </w:pPr>
  </w:style>
  <w:style w:type="paragraph" w:styleId="26">
    <w:name w:val="toc 2"/>
    <w:basedOn w:val="a7"/>
    <w:next w:val="a7"/>
    <w:autoRedefine/>
    <w:uiPriority w:val="39"/>
    <w:rsid w:val="00404830"/>
    <w:pPr>
      <w:ind w:left="240"/>
    </w:pPr>
    <w:rPr>
      <w:szCs w:val="20"/>
    </w:rPr>
  </w:style>
  <w:style w:type="paragraph" w:styleId="12">
    <w:name w:val="toc 1"/>
    <w:basedOn w:val="a7"/>
    <w:next w:val="a7"/>
    <w:autoRedefine/>
    <w:uiPriority w:val="39"/>
    <w:rsid w:val="00404830"/>
    <w:pPr>
      <w:tabs>
        <w:tab w:val="right" w:leader="dot" w:pos="9344"/>
      </w:tabs>
    </w:pPr>
    <w:rPr>
      <w:b/>
      <w:bCs/>
    </w:rPr>
  </w:style>
  <w:style w:type="paragraph" w:styleId="35">
    <w:name w:val="toc 3"/>
    <w:basedOn w:val="a7"/>
    <w:next w:val="a7"/>
    <w:autoRedefine/>
    <w:rsid w:val="00404830"/>
    <w:pPr>
      <w:ind w:left="480"/>
    </w:pPr>
    <w:rPr>
      <w:i/>
      <w:iCs/>
      <w:szCs w:val="20"/>
    </w:rPr>
  </w:style>
  <w:style w:type="paragraph" w:styleId="44">
    <w:name w:val="toc 4"/>
    <w:basedOn w:val="a7"/>
    <w:next w:val="a7"/>
    <w:autoRedefine/>
    <w:rsid w:val="00404830"/>
    <w:pPr>
      <w:ind w:left="720"/>
    </w:pPr>
    <w:rPr>
      <w:sz w:val="18"/>
      <w:szCs w:val="18"/>
    </w:rPr>
  </w:style>
  <w:style w:type="paragraph" w:styleId="53">
    <w:name w:val="toc 5"/>
    <w:basedOn w:val="a7"/>
    <w:next w:val="a7"/>
    <w:autoRedefine/>
    <w:semiHidden/>
    <w:rsid w:val="00404830"/>
    <w:pPr>
      <w:ind w:left="960"/>
    </w:pPr>
    <w:rPr>
      <w:sz w:val="18"/>
      <w:szCs w:val="18"/>
    </w:rPr>
  </w:style>
  <w:style w:type="paragraph" w:styleId="60">
    <w:name w:val="toc 6"/>
    <w:basedOn w:val="a7"/>
    <w:next w:val="a7"/>
    <w:autoRedefine/>
    <w:semiHidden/>
    <w:rsid w:val="00404830"/>
    <w:pPr>
      <w:ind w:left="1200"/>
    </w:pPr>
    <w:rPr>
      <w:sz w:val="18"/>
      <w:szCs w:val="18"/>
    </w:rPr>
  </w:style>
  <w:style w:type="paragraph" w:styleId="71">
    <w:name w:val="toc 7"/>
    <w:basedOn w:val="a7"/>
    <w:next w:val="a7"/>
    <w:autoRedefine/>
    <w:semiHidden/>
    <w:rsid w:val="00404830"/>
    <w:pPr>
      <w:ind w:left="1440"/>
    </w:pPr>
    <w:rPr>
      <w:sz w:val="18"/>
      <w:szCs w:val="18"/>
    </w:rPr>
  </w:style>
  <w:style w:type="paragraph" w:styleId="80">
    <w:name w:val="toc 8"/>
    <w:basedOn w:val="a7"/>
    <w:next w:val="a7"/>
    <w:autoRedefine/>
    <w:semiHidden/>
    <w:rsid w:val="00404830"/>
    <w:pPr>
      <w:ind w:left="1680"/>
    </w:pPr>
    <w:rPr>
      <w:sz w:val="18"/>
      <w:szCs w:val="18"/>
    </w:rPr>
  </w:style>
  <w:style w:type="paragraph" w:styleId="90">
    <w:name w:val="toc 9"/>
    <w:basedOn w:val="a7"/>
    <w:next w:val="a7"/>
    <w:autoRedefine/>
    <w:semiHidden/>
    <w:rsid w:val="00404830"/>
    <w:pPr>
      <w:ind w:left="1920"/>
    </w:pPr>
    <w:rPr>
      <w:sz w:val="18"/>
      <w:szCs w:val="18"/>
    </w:rPr>
  </w:style>
  <w:style w:type="character" w:styleId="aff2">
    <w:name w:val="Hyperlink"/>
    <w:basedOn w:val="a9"/>
    <w:uiPriority w:val="99"/>
    <w:rsid w:val="00404830"/>
    <w:rPr>
      <w:color w:val="0000FF"/>
      <w:u w:val="single"/>
    </w:rPr>
  </w:style>
  <w:style w:type="numbering" w:styleId="1ai">
    <w:name w:val="Outline List 1"/>
    <w:basedOn w:val="ab"/>
    <w:semiHidden/>
    <w:rsid w:val="00404830"/>
    <w:pPr>
      <w:numPr>
        <w:numId w:val="2"/>
      </w:numPr>
    </w:pPr>
  </w:style>
  <w:style w:type="paragraph" w:styleId="HTML">
    <w:name w:val="HTML Address"/>
    <w:basedOn w:val="a7"/>
    <w:semiHidden/>
    <w:rsid w:val="00404830"/>
    <w:rPr>
      <w:i/>
      <w:iCs/>
    </w:rPr>
  </w:style>
  <w:style w:type="paragraph" w:styleId="aff3">
    <w:name w:val="envelope address"/>
    <w:basedOn w:val="a7"/>
    <w:semiHidden/>
    <w:rsid w:val="0040483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9"/>
    <w:semiHidden/>
    <w:rsid w:val="00404830"/>
  </w:style>
  <w:style w:type="table" w:styleId="-10">
    <w:name w:val="Table Web 1"/>
    <w:basedOn w:val="aa"/>
    <w:semiHidden/>
    <w:rsid w:val="0040483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Web 2"/>
    <w:basedOn w:val="aa"/>
    <w:semiHidden/>
    <w:rsid w:val="0040483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Web 3"/>
    <w:basedOn w:val="aa"/>
    <w:semiHidden/>
    <w:rsid w:val="0040483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Date"/>
    <w:basedOn w:val="a7"/>
    <w:next w:val="a7"/>
    <w:semiHidden/>
    <w:rsid w:val="00404830"/>
  </w:style>
  <w:style w:type="paragraph" w:styleId="aff5">
    <w:name w:val="Note Heading"/>
    <w:basedOn w:val="a7"/>
    <w:next w:val="a7"/>
    <w:semiHidden/>
    <w:rsid w:val="00404830"/>
  </w:style>
  <w:style w:type="paragraph" w:styleId="aff6">
    <w:name w:val="Closing"/>
    <w:basedOn w:val="a7"/>
    <w:semiHidden/>
    <w:rsid w:val="00404830"/>
    <w:pPr>
      <w:ind w:left="4252"/>
    </w:pPr>
  </w:style>
  <w:style w:type="table" w:styleId="aff7">
    <w:name w:val="Table Elegant"/>
    <w:basedOn w:val="aa"/>
    <w:semiHidden/>
    <w:rsid w:val="0040483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3">
    <w:name w:val="Table Subtle 1"/>
    <w:basedOn w:val="aa"/>
    <w:semiHidden/>
    <w:rsid w:val="0040483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a"/>
    <w:semiHidden/>
    <w:rsid w:val="0040483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basedOn w:val="a9"/>
    <w:semiHidden/>
    <w:rsid w:val="00404830"/>
    <w:rPr>
      <w:rFonts w:ascii="Courier New" w:hAnsi="Courier New" w:cs="Courier New"/>
      <w:sz w:val="20"/>
      <w:szCs w:val="20"/>
    </w:rPr>
  </w:style>
  <w:style w:type="table" w:styleId="14">
    <w:name w:val="Table Classic 1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Classic 2"/>
    <w:basedOn w:val="aa"/>
    <w:semiHidden/>
    <w:rsid w:val="0040483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lassic 3"/>
    <w:basedOn w:val="aa"/>
    <w:semiHidden/>
    <w:rsid w:val="0040483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a"/>
    <w:semiHidden/>
    <w:rsid w:val="0040483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8">
    <w:name w:val="Body Text"/>
    <w:basedOn w:val="a7"/>
    <w:link w:val="aff8"/>
    <w:rsid w:val="00404830"/>
    <w:pPr>
      <w:ind w:firstLine="360"/>
    </w:pPr>
  </w:style>
  <w:style w:type="paragraph" w:styleId="aff9">
    <w:name w:val="Body Text First Indent"/>
    <w:basedOn w:val="a8"/>
    <w:semiHidden/>
    <w:rsid w:val="00404830"/>
    <w:pPr>
      <w:ind w:firstLine="210"/>
    </w:pPr>
  </w:style>
  <w:style w:type="paragraph" w:styleId="affa">
    <w:name w:val="Body Text Indent"/>
    <w:basedOn w:val="a7"/>
    <w:semiHidden/>
    <w:rsid w:val="00404830"/>
    <w:pPr>
      <w:ind w:left="283"/>
    </w:pPr>
  </w:style>
  <w:style w:type="paragraph" w:styleId="29">
    <w:name w:val="Body Text First Indent 2"/>
    <w:basedOn w:val="affa"/>
    <w:semiHidden/>
    <w:rsid w:val="00404830"/>
    <w:pPr>
      <w:ind w:firstLine="210"/>
    </w:pPr>
  </w:style>
  <w:style w:type="character" w:styleId="affb">
    <w:name w:val="line number"/>
    <w:basedOn w:val="a9"/>
    <w:semiHidden/>
    <w:rsid w:val="00404830"/>
  </w:style>
  <w:style w:type="character" w:styleId="HTML3">
    <w:name w:val="HTML Sample"/>
    <w:basedOn w:val="a9"/>
    <w:semiHidden/>
    <w:rsid w:val="00404830"/>
    <w:rPr>
      <w:rFonts w:ascii="Courier New" w:hAnsi="Courier New" w:cs="Courier New"/>
    </w:rPr>
  </w:style>
  <w:style w:type="paragraph" w:styleId="2a">
    <w:name w:val="envelope return"/>
    <w:basedOn w:val="a7"/>
    <w:semiHidden/>
    <w:rsid w:val="00404830"/>
    <w:rPr>
      <w:rFonts w:ascii="Arial" w:hAnsi="Arial" w:cs="Arial"/>
      <w:sz w:val="20"/>
      <w:szCs w:val="20"/>
    </w:rPr>
  </w:style>
  <w:style w:type="table" w:styleId="15">
    <w:name w:val="Table 3D effects 1"/>
    <w:basedOn w:val="aa"/>
    <w:semiHidden/>
    <w:rsid w:val="0040483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3D effects 2"/>
    <w:basedOn w:val="aa"/>
    <w:semiHidden/>
    <w:rsid w:val="0040483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a"/>
    <w:semiHidden/>
    <w:rsid w:val="0040483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c">
    <w:name w:val="Normal (Web)"/>
    <w:basedOn w:val="a7"/>
    <w:semiHidden/>
    <w:rsid w:val="00404830"/>
  </w:style>
  <w:style w:type="paragraph" w:styleId="affd">
    <w:name w:val="Normal Indent"/>
    <w:basedOn w:val="a7"/>
    <w:semiHidden/>
    <w:rsid w:val="00404830"/>
    <w:pPr>
      <w:ind w:left="708"/>
    </w:pPr>
  </w:style>
  <w:style w:type="character" w:styleId="HTML4">
    <w:name w:val="HTML Definition"/>
    <w:basedOn w:val="a9"/>
    <w:semiHidden/>
    <w:rsid w:val="00404830"/>
    <w:rPr>
      <w:i/>
      <w:iCs/>
    </w:rPr>
  </w:style>
  <w:style w:type="paragraph" w:styleId="38">
    <w:name w:val="Body Text 3"/>
    <w:basedOn w:val="a7"/>
    <w:semiHidden/>
    <w:rsid w:val="00404830"/>
    <w:rPr>
      <w:sz w:val="16"/>
      <w:szCs w:val="16"/>
    </w:rPr>
  </w:style>
  <w:style w:type="paragraph" w:styleId="2c">
    <w:name w:val="Body Text Indent 2"/>
    <w:basedOn w:val="a7"/>
    <w:semiHidden/>
    <w:rsid w:val="00404830"/>
    <w:pPr>
      <w:spacing w:line="480" w:lineRule="auto"/>
      <w:ind w:left="283"/>
    </w:pPr>
  </w:style>
  <w:style w:type="paragraph" w:styleId="39">
    <w:name w:val="Body Text Indent 3"/>
    <w:basedOn w:val="a7"/>
    <w:semiHidden/>
    <w:rsid w:val="00404830"/>
    <w:pPr>
      <w:ind w:left="283"/>
    </w:pPr>
    <w:rPr>
      <w:sz w:val="16"/>
      <w:szCs w:val="16"/>
    </w:rPr>
  </w:style>
  <w:style w:type="character" w:styleId="HTML5">
    <w:name w:val="HTML Variable"/>
    <w:basedOn w:val="a9"/>
    <w:semiHidden/>
    <w:rsid w:val="00404830"/>
    <w:rPr>
      <w:i/>
      <w:iCs/>
    </w:rPr>
  </w:style>
  <w:style w:type="character" w:styleId="HTML6">
    <w:name w:val="HTML Typewriter"/>
    <w:basedOn w:val="a9"/>
    <w:semiHidden/>
    <w:rsid w:val="00404830"/>
    <w:rPr>
      <w:rFonts w:ascii="Courier New" w:hAnsi="Courier New" w:cs="Courier New"/>
      <w:sz w:val="20"/>
      <w:szCs w:val="20"/>
    </w:rPr>
  </w:style>
  <w:style w:type="paragraph" w:styleId="affe">
    <w:name w:val="Signature"/>
    <w:basedOn w:val="a7"/>
    <w:semiHidden/>
    <w:rsid w:val="00404830"/>
    <w:pPr>
      <w:ind w:left="4252"/>
    </w:pPr>
  </w:style>
  <w:style w:type="paragraph" w:styleId="afff">
    <w:name w:val="Salutation"/>
    <w:basedOn w:val="a7"/>
    <w:next w:val="a7"/>
    <w:semiHidden/>
    <w:rsid w:val="00404830"/>
  </w:style>
  <w:style w:type="paragraph" w:styleId="afff0">
    <w:name w:val="List Continue"/>
    <w:basedOn w:val="a7"/>
    <w:semiHidden/>
    <w:rsid w:val="00404830"/>
    <w:pPr>
      <w:ind w:left="283"/>
    </w:pPr>
  </w:style>
  <w:style w:type="paragraph" w:styleId="2d">
    <w:name w:val="List Continue 2"/>
    <w:basedOn w:val="a7"/>
    <w:semiHidden/>
    <w:rsid w:val="00404830"/>
    <w:pPr>
      <w:ind w:left="566"/>
    </w:pPr>
  </w:style>
  <w:style w:type="paragraph" w:styleId="3a">
    <w:name w:val="List Continue 3"/>
    <w:basedOn w:val="a7"/>
    <w:semiHidden/>
    <w:rsid w:val="00404830"/>
    <w:pPr>
      <w:ind w:left="849"/>
    </w:pPr>
  </w:style>
  <w:style w:type="paragraph" w:styleId="46">
    <w:name w:val="List Continue 4"/>
    <w:basedOn w:val="a7"/>
    <w:semiHidden/>
    <w:rsid w:val="00404830"/>
    <w:pPr>
      <w:ind w:left="1132"/>
    </w:pPr>
  </w:style>
  <w:style w:type="paragraph" w:styleId="54">
    <w:name w:val="List Continue 5"/>
    <w:basedOn w:val="a7"/>
    <w:semiHidden/>
    <w:rsid w:val="00404830"/>
    <w:pPr>
      <w:ind w:left="1415"/>
    </w:pPr>
  </w:style>
  <w:style w:type="character" w:styleId="afff1">
    <w:name w:val="FollowedHyperlink"/>
    <w:basedOn w:val="a9"/>
    <w:semiHidden/>
    <w:rsid w:val="00404830"/>
    <w:rPr>
      <w:color w:val="800080"/>
      <w:u w:val="single"/>
    </w:rPr>
  </w:style>
  <w:style w:type="table" w:styleId="16">
    <w:name w:val="Table Grid 1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Grid 2"/>
    <w:basedOn w:val="aa"/>
    <w:semiHidden/>
    <w:rsid w:val="0040483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Grid 3"/>
    <w:basedOn w:val="aa"/>
    <w:semiHidden/>
    <w:rsid w:val="0040483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Grid 4"/>
    <w:basedOn w:val="aa"/>
    <w:semiHidden/>
    <w:rsid w:val="0040483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Grid 6"/>
    <w:basedOn w:val="aa"/>
    <w:semiHidden/>
    <w:rsid w:val="0040483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a"/>
    <w:semiHidden/>
    <w:rsid w:val="0040483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2">
    <w:name w:val="Table Contemporary"/>
    <w:basedOn w:val="aa"/>
    <w:semiHidden/>
    <w:rsid w:val="0040483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3">
    <w:name w:val="List"/>
    <w:basedOn w:val="a7"/>
    <w:semiHidden/>
    <w:rsid w:val="00404830"/>
    <w:pPr>
      <w:ind w:left="283" w:hanging="283"/>
    </w:pPr>
  </w:style>
  <w:style w:type="paragraph" w:styleId="2f">
    <w:name w:val="List 2"/>
    <w:basedOn w:val="a7"/>
    <w:semiHidden/>
    <w:rsid w:val="00404830"/>
    <w:pPr>
      <w:ind w:left="566" w:hanging="283"/>
    </w:pPr>
  </w:style>
  <w:style w:type="paragraph" w:styleId="3c">
    <w:name w:val="List 3"/>
    <w:basedOn w:val="a7"/>
    <w:semiHidden/>
    <w:rsid w:val="00404830"/>
    <w:pPr>
      <w:ind w:left="849" w:hanging="283"/>
    </w:pPr>
  </w:style>
  <w:style w:type="paragraph" w:styleId="48">
    <w:name w:val="List 4"/>
    <w:basedOn w:val="a7"/>
    <w:semiHidden/>
    <w:rsid w:val="00404830"/>
    <w:pPr>
      <w:ind w:left="1132" w:hanging="283"/>
    </w:pPr>
  </w:style>
  <w:style w:type="paragraph" w:styleId="55">
    <w:name w:val="List 5"/>
    <w:basedOn w:val="a7"/>
    <w:semiHidden/>
    <w:rsid w:val="00404830"/>
    <w:pPr>
      <w:ind w:left="1415" w:hanging="283"/>
    </w:pPr>
  </w:style>
  <w:style w:type="table" w:styleId="afff4">
    <w:name w:val="Table Professional"/>
    <w:basedOn w:val="aa"/>
    <w:semiHidden/>
    <w:rsid w:val="0040483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7"/>
    <w:semiHidden/>
    <w:rsid w:val="00404830"/>
    <w:rPr>
      <w:rFonts w:ascii="Courier New" w:hAnsi="Courier New" w:cs="Courier New"/>
      <w:sz w:val="20"/>
      <w:szCs w:val="20"/>
    </w:rPr>
  </w:style>
  <w:style w:type="numbering" w:styleId="a0">
    <w:name w:val="Outline List 3"/>
    <w:basedOn w:val="ab"/>
    <w:semiHidden/>
    <w:rsid w:val="00404830"/>
    <w:pPr>
      <w:numPr>
        <w:numId w:val="3"/>
      </w:numPr>
    </w:pPr>
  </w:style>
  <w:style w:type="table" w:styleId="17">
    <w:name w:val="Table Columns 1"/>
    <w:basedOn w:val="aa"/>
    <w:semiHidden/>
    <w:rsid w:val="0040483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a"/>
    <w:semiHidden/>
    <w:rsid w:val="0040483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a"/>
    <w:semiHidden/>
    <w:rsid w:val="0040483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a"/>
    <w:semiHidden/>
    <w:rsid w:val="0040483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a"/>
    <w:semiHidden/>
    <w:rsid w:val="0040483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5">
    <w:name w:val="Plain Text"/>
    <w:basedOn w:val="a7"/>
    <w:semiHidden/>
    <w:rsid w:val="00404830"/>
    <w:rPr>
      <w:rFonts w:ascii="Courier New" w:hAnsi="Courier New" w:cs="Courier New"/>
      <w:sz w:val="20"/>
      <w:szCs w:val="20"/>
    </w:rPr>
  </w:style>
  <w:style w:type="table" w:styleId="18">
    <w:name w:val="Table Colorful 1"/>
    <w:basedOn w:val="aa"/>
    <w:semiHidden/>
    <w:rsid w:val="0040483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orful 2"/>
    <w:basedOn w:val="aa"/>
    <w:semiHidden/>
    <w:rsid w:val="0040483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a"/>
    <w:semiHidden/>
    <w:rsid w:val="0040483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6">
    <w:name w:val="Block Text"/>
    <w:basedOn w:val="a7"/>
    <w:semiHidden/>
    <w:rsid w:val="00404830"/>
    <w:pPr>
      <w:ind w:left="1440" w:right="1440"/>
    </w:pPr>
  </w:style>
  <w:style w:type="character" w:styleId="HTML8">
    <w:name w:val="HTML Cite"/>
    <w:basedOn w:val="a9"/>
    <w:semiHidden/>
    <w:rsid w:val="00404830"/>
    <w:rPr>
      <w:i/>
      <w:iCs/>
    </w:rPr>
  </w:style>
  <w:style w:type="paragraph" w:styleId="afff7">
    <w:name w:val="Message Header"/>
    <w:basedOn w:val="a7"/>
    <w:semiHidden/>
    <w:rsid w:val="004048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f8">
    <w:name w:val="E-mail Signature"/>
    <w:basedOn w:val="a7"/>
    <w:semiHidden/>
    <w:rsid w:val="00404830"/>
  </w:style>
  <w:style w:type="paragraph" w:styleId="a3">
    <w:name w:val="List Number"/>
    <w:basedOn w:val="a7"/>
    <w:rsid w:val="00404830"/>
    <w:pPr>
      <w:numPr>
        <w:numId w:val="16"/>
      </w:numPr>
      <w:spacing w:line="300" w:lineRule="auto"/>
      <w:contextualSpacing/>
    </w:pPr>
  </w:style>
  <w:style w:type="paragraph" w:customStyle="1" w:styleId="afff9">
    <w:name w:val="Картинка"/>
    <w:basedOn w:val="a7"/>
    <w:rsid w:val="00404830"/>
    <w:pPr>
      <w:keepNext/>
    </w:pPr>
  </w:style>
  <w:style w:type="paragraph" w:customStyle="1" w:styleId="afffa">
    <w:name w:val="Гемор"/>
    <w:basedOn w:val="a7"/>
    <w:rsid w:val="00404830"/>
    <w:pPr>
      <w:ind w:firstLine="426"/>
    </w:pPr>
    <w:rPr>
      <w:szCs w:val="20"/>
    </w:rPr>
  </w:style>
  <w:style w:type="paragraph" w:customStyle="1" w:styleId="a1">
    <w:name w:val="Нум. со скобкой"/>
    <w:basedOn w:val="a7"/>
    <w:rsid w:val="00404830"/>
    <w:pPr>
      <w:numPr>
        <w:numId w:val="9"/>
      </w:numPr>
      <w:spacing w:line="300" w:lineRule="auto"/>
      <w:ind w:left="675" w:hanging="318"/>
      <w:contextualSpacing/>
    </w:pPr>
  </w:style>
  <w:style w:type="paragraph" w:customStyle="1" w:styleId="afffb">
    <w:name w:val="Чертежный"/>
    <w:rsid w:val="00404830"/>
    <w:pPr>
      <w:jc w:val="center"/>
    </w:pPr>
    <w:rPr>
      <w:rFonts w:ascii="Arial" w:hAnsi="Arial"/>
      <w:sz w:val="28"/>
    </w:rPr>
  </w:style>
  <w:style w:type="character" w:customStyle="1" w:styleId="af2">
    <w:name w:val="Основной_текст Знак Знак"/>
    <w:basedOn w:val="a9"/>
    <w:link w:val="af1"/>
    <w:rsid w:val="00404830"/>
    <w:rPr>
      <w:sz w:val="24"/>
      <w:szCs w:val="24"/>
    </w:rPr>
  </w:style>
  <w:style w:type="paragraph" w:styleId="a">
    <w:name w:val="List Bullet"/>
    <w:basedOn w:val="a7"/>
    <w:rsid w:val="00404830"/>
    <w:pPr>
      <w:numPr>
        <w:numId w:val="5"/>
      </w:numPr>
      <w:spacing w:line="300" w:lineRule="auto"/>
      <w:ind w:left="357" w:hanging="357"/>
      <w:contextualSpacing/>
    </w:pPr>
  </w:style>
  <w:style w:type="paragraph" w:customStyle="1" w:styleId="a6">
    <w:name w:val="Приложение"/>
    <w:basedOn w:val="1"/>
    <w:next w:val="a8"/>
    <w:rsid w:val="00404830"/>
    <w:pPr>
      <w:numPr>
        <w:numId w:val="4"/>
      </w:numPr>
      <w:tabs>
        <w:tab w:val="left" w:pos="2880"/>
      </w:tabs>
      <w:spacing w:after="240"/>
      <w:ind w:left="902" w:firstLine="1616"/>
      <w:jc w:val="center"/>
    </w:pPr>
  </w:style>
  <w:style w:type="paragraph" w:customStyle="1" w:styleId="afffc">
    <w:name w:val="Код"/>
    <w:basedOn w:val="af1"/>
    <w:rsid w:val="00404830"/>
    <w:pPr>
      <w:ind w:left="357" w:firstLine="0"/>
    </w:pPr>
    <w:rPr>
      <w:rFonts w:ascii="Courier New" w:hAnsi="Courier New" w:cs="Courier New"/>
    </w:rPr>
  </w:style>
  <w:style w:type="paragraph" w:customStyle="1" w:styleId="91">
    <w:name w:val="Чертежный 9 пт"/>
    <w:basedOn w:val="afffb"/>
    <w:rsid w:val="00404830"/>
    <w:rPr>
      <w:sz w:val="18"/>
    </w:rPr>
  </w:style>
  <w:style w:type="paragraph" w:customStyle="1" w:styleId="82">
    <w:name w:val="Чертёжный 8 пт"/>
    <w:basedOn w:val="91"/>
    <w:rsid w:val="00404830"/>
    <w:rPr>
      <w:sz w:val="16"/>
    </w:rPr>
  </w:style>
  <w:style w:type="paragraph" w:customStyle="1" w:styleId="19">
    <w:name w:val="Раздел 1"/>
    <w:basedOn w:val="a7"/>
    <w:next w:val="a8"/>
    <w:rsid w:val="00404830"/>
    <w:pPr>
      <w:keepNext/>
      <w:pageBreakBefore/>
      <w:ind w:left="357"/>
    </w:pPr>
    <w:rPr>
      <w:b/>
      <w:sz w:val="32"/>
    </w:rPr>
  </w:style>
  <w:style w:type="paragraph" w:customStyle="1" w:styleId="2f2">
    <w:name w:val="Раздел 2"/>
    <w:basedOn w:val="19"/>
    <w:next w:val="a8"/>
    <w:rsid w:val="00404830"/>
    <w:pPr>
      <w:pageBreakBefore w:val="0"/>
      <w:spacing w:before="180"/>
    </w:pPr>
    <w:rPr>
      <w:sz w:val="28"/>
    </w:rPr>
  </w:style>
  <w:style w:type="paragraph" w:customStyle="1" w:styleId="3f">
    <w:name w:val="Раздел 3"/>
    <w:basedOn w:val="2f2"/>
    <w:next w:val="a8"/>
    <w:rsid w:val="00404830"/>
    <w:rPr>
      <w:i/>
      <w:sz w:val="26"/>
    </w:rPr>
  </w:style>
  <w:style w:type="paragraph" w:customStyle="1" w:styleId="4a">
    <w:name w:val="Раздел 4"/>
    <w:basedOn w:val="3f"/>
    <w:next w:val="a8"/>
    <w:rsid w:val="00404830"/>
    <w:rPr>
      <w:i w:val="0"/>
      <w:sz w:val="24"/>
    </w:rPr>
  </w:style>
  <w:style w:type="paragraph" w:customStyle="1" w:styleId="2f3">
    <w:name w:val="Прил Заг 2"/>
    <w:basedOn w:val="a7"/>
    <w:next w:val="a8"/>
    <w:rsid w:val="00404830"/>
    <w:pPr>
      <w:spacing w:before="180"/>
      <w:ind w:left="357"/>
    </w:pPr>
    <w:rPr>
      <w:b/>
    </w:rPr>
  </w:style>
  <w:style w:type="paragraph" w:customStyle="1" w:styleId="3f0">
    <w:name w:val="Прил Заг 3"/>
    <w:basedOn w:val="2f3"/>
    <w:next w:val="a8"/>
    <w:rsid w:val="00404830"/>
    <w:rPr>
      <w:i/>
      <w:sz w:val="26"/>
    </w:rPr>
  </w:style>
  <w:style w:type="paragraph" w:customStyle="1" w:styleId="4b">
    <w:name w:val="Прил Заг 4"/>
    <w:basedOn w:val="3f0"/>
    <w:next w:val="a8"/>
    <w:rsid w:val="00404830"/>
    <w:rPr>
      <w:i w:val="0"/>
      <w:sz w:val="24"/>
    </w:rPr>
  </w:style>
  <w:style w:type="paragraph" w:customStyle="1" w:styleId="41">
    <w:name w:val="марк. 4"/>
    <w:basedOn w:val="a7"/>
    <w:rsid w:val="00404830"/>
    <w:pPr>
      <w:numPr>
        <w:numId w:val="15"/>
      </w:numPr>
      <w:tabs>
        <w:tab w:val="clear" w:pos="644"/>
        <w:tab w:val="num" w:pos="1440"/>
      </w:tabs>
      <w:spacing w:line="300" w:lineRule="auto"/>
      <w:ind w:left="1434" w:hanging="357"/>
      <w:contextualSpacing/>
    </w:pPr>
  </w:style>
  <w:style w:type="character" w:styleId="afffd">
    <w:name w:val="footnote reference"/>
    <w:basedOn w:val="a9"/>
    <w:semiHidden/>
    <w:rsid w:val="00404830"/>
    <w:rPr>
      <w:vertAlign w:val="superscript"/>
    </w:rPr>
  </w:style>
  <w:style w:type="paragraph" w:styleId="afffe">
    <w:name w:val="footnote text"/>
    <w:basedOn w:val="a7"/>
    <w:rsid w:val="00404830"/>
    <w:pPr>
      <w:ind w:firstLine="360"/>
    </w:pPr>
    <w:rPr>
      <w:sz w:val="20"/>
      <w:szCs w:val="20"/>
    </w:rPr>
  </w:style>
  <w:style w:type="paragraph" w:customStyle="1" w:styleId="a5">
    <w:name w:val="Нум. литера"/>
    <w:basedOn w:val="a7"/>
    <w:rsid w:val="00404830"/>
    <w:pPr>
      <w:numPr>
        <w:numId w:val="11"/>
      </w:numPr>
      <w:spacing w:line="300" w:lineRule="auto"/>
      <w:ind w:left="675" w:hanging="318"/>
      <w:contextualSpacing/>
    </w:pPr>
  </w:style>
  <w:style w:type="paragraph" w:customStyle="1" w:styleId="-100">
    <w:name w:val="Текст таблицы - 10 пт"/>
    <w:basedOn w:val="af0"/>
    <w:rsid w:val="00404830"/>
    <w:rPr>
      <w:sz w:val="20"/>
      <w:szCs w:val="20"/>
    </w:rPr>
  </w:style>
  <w:style w:type="character" w:styleId="affff">
    <w:name w:val="endnote reference"/>
    <w:basedOn w:val="a9"/>
    <w:semiHidden/>
    <w:rsid w:val="00404830"/>
    <w:rPr>
      <w:vertAlign w:val="superscript"/>
    </w:rPr>
  </w:style>
  <w:style w:type="paragraph" w:customStyle="1" w:styleId="tabell">
    <w:name w:val="tabell"/>
    <w:basedOn w:val="a7"/>
    <w:next w:val="a7"/>
    <w:rsid w:val="00404830"/>
    <w:pPr>
      <w:tabs>
        <w:tab w:val="left" w:pos="993"/>
      </w:tabs>
      <w:ind w:left="992"/>
    </w:pPr>
    <w:rPr>
      <w:szCs w:val="20"/>
      <w:lang w:val="en-GB" w:eastAsia="zh-CN"/>
    </w:rPr>
  </w:style>
  <w:style w:type="paragraph" w:customStyle="1" w:styleId="tab1">
    <w:name w:val="tab1"/>
    <w:basedOn w:val="a7"/>
    <w:rsid w:val="00404830"/>
    <w:pPr>
      <w:tabs>
        <w:tab w:val="left" w:pos="993"/>
        <w:tab w:val="left" w:pos="2835"/>
        <w:tab w:val="left" w:pos="4253"/>
        <w:tab w:val="left" w:pos="5670"/>
        <w:tab w:val="left" w:pos="7088"/>
        <w:tab w:val="left" w:pos="8505"/>
      </w:tabs>
      <w:ind w:left="993"/>
    </w:pPr>
    <w:rPr>
      <w:szCs w:val="20"/>
      <w:lang w:val="en-GB" w:eastAsia="zh-CN"/>
    </w:rPr>
  </w:style>
  <w:style w:type="paragraph" w:customStyle="1" w:styleId="Appendix">
    <w:name w:val="Appendix"/>
    <w:basedOn w:val="a7"/>
    <w:rsid w:val="00404830"/>
    <w:pPr>
      <w:framePr w:hSpace="181" w:wrap="notBeside" w:hAnchor="text" w:xAlign="center" w:y="5104"/>
      <w:tabs>
        <w:tab w:val="left" w:pos="993"/>
      </w:tabs>
      <w:jc w:val="center"/>
    </w:pPr>
    <w:rPr>
      <w:b/>
      <w:sz w:val="32"/>
      <w:szCs w:val="20"/>
      <w:lang w:val="en-GB" w:eastAsia="zh-CN"/>
    </w:rPr>
  </w:style>
  <w:style w:type="paragraph" w:customStyle="1" w:styleId="subhead">
    <w:name w:val="subhead"/>
    <w:basedOn w:val="a7"/>
    <w:rsid w:val="00404830"/>
    <w:pPr>
      <w:keepNext/>
      <w:tabs>
        <w:tab w:val="left" w:pos="993"/>
      </w:tabs>
      <w:ind w:left="994"/>
    </w:pPr>
    <w:rPr>
      <w:b/>
      <w:szCs w:val="20"/>
      <w:lang w:val="en-GB" w:eastAsia="zh-CN"/>
    </w:rPr>
  </w:style>
  <w:style w:type="paragraph" w:customStyle="1" w:styleId="subhead1">
    <w:name w:val="subhead1"/>
    <w:basedOn w:val="subhead"/>
    <w:rsid w:val="00404830"/>
    <w:rPr>
      <w:b w:val="0"/>
      <w:u w:val="single"/>
    </w:rPr>
  </w:style>
  <w:style w:type="paragraph" w:customStyle="1" w:styleId="bottom">
    <w:name w:val="bottom"/>
    <w:basedOn w:val="a7"/>
    <w:next w:val="a7"/>
    <w:rsid w:val="00404830"/>
    <w:pPr>
      <w:framePr w:hSpace="181" w:wrap="auto" w:hAnchor="margin" w:xAlign="center" w:yAlign="bottom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center">
    <w:name w:val="center"/>
    <w:basedOn w:val="a7"/>
    <w:next w:val="a7"/>
    <w:rsid w:val="00404830"/>
    <w:pPr>
      <w:framePr w:hSpace="181" w:wrap="auto" w:hAnchor="margin" w:xAlign="center" w:yAlign="center"/>
      <w:tabs>
        <w:tab w:val="left" w:pos="720"/>
        <w:tab w:val="left" w:pos="1441"/>
        <w:tab w:val="left" w:pos="2161"/>
        <w:tab w:val="left" w:pos="2881"/>
        <w:tab w:val="left" w:pos="3601"/>
        <w:tab w:val="left" w:pos="4320"/>
        <w:tab w:val="left" w:pos="5041"/>
        <w:tab w:val="left" w:pos="5761"/>
        <w:tab w:val="left" w:pos="6481"/>
        <w:tab w:val="left" w:pos="7201"/>
        <w:tab w:val="left" w:pos="7921"/>
      </w:tabs>
      <w:ind w:left="992"/>
    </w:pPr>
    <w:rPr>
      <w:szCs w:val="20"/>
      <w:lang w:val="en-GB" w:eastAsia="zh-CN"/>
    </w:rPr>
  </w:style>
  <w:style w:type="paragraph" w:customStyle="1" w:styleId="advance">
    <w:name w:val="advance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Document">
    <w:name w:val="Documen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1a">
    <w:name w:val="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dvance125">
    <w:name w:val="advance 12.5"/>
    <w:basedOn w:val="a7"/>
    <w:rsid w:val="00404830"/>
    <w:pPr>
      <w:ind w:left="992"/>
      <w:jc w:val="center"/>
    </w:pPr>
    <w:rPr>
      <w:rFonts w:ascii="Courier" w:hAnsi="Courier"/>
      <w:szCs w:val="20"/>
      <w:lang w:val="en-GB" w:eastAsia="zh-CN"/>
    </w:rPr>
  </w:style>
  <w:style w:type="paragraph" w:customStyle="1" w:styleId="avsn3">
    <w:name w:val="avsn.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Bibliogrphy">
    <w:name w:val="Bibliogrphy"/>
    <w:basedOn w:val="a7"/>
    <w:rsid w:val="00404830"/>
    <w:pPr>
      <w:ind w:left="720" w:firstLine="720"/>
    </w:pPr>
    <w:rPr>
      <w:rFonts w:ascii="Courier" w:hAnsi="Courier"/>
      <w:szCs w:val="20"/>
      <w:lang w:val="en-GB" w:eastAsia="zh-CN"/>
    </w:rPr>
  </w:style>
  <w:style w:type="paragraph" w:customStyle="1" w:styleId="RightPar">
    <w:name w:val="Right Par"/>
    <w:basedOn w:val="a7"/>
    <w:rsid w:val="00404830"/>
    <w:pPr>
      <w:ind w:left="992" w:firstLine="720"/>
    </w:pPr>
    <w:rPr>
      <w:rFonts w:ascii="Courier" w:hAnsi="Courier"/>
      <w:szCs w:val="20"/>
      <w:lang w:val="en-GB" w:eastAsia="zh-CN"/>
    </w:rPr>
  </w:style>
  <w:style w:type="paragraph" w:customStyle="1" w:styleId="DocInit">
    <w:name w:val="Doc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Init">
    <w:name w:val="Tech Init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Technical">
    <w:name w:val="Technical"/>
    <w:basedOn w:val="a7"/>
    <w:rsid w:val="00404830"/>
    <w:pPr>
      <w:ind w:left="992"/>
    </w:pPr>
    <w:rPr>
      <w:rFonts w:ascii="Courier" w:hAnsi="Courier"/>
      <w:szCs w:val="20"/>
      <w:lang w:val="en-GB" w:eastAsia="zh-CN"/>
    </w:rPr>
  </w:style>
  <w:style w:type="paragraph" w:customStyle="1" w:styleId="Pleading">
    <w:name w:val="Pleading"/>
    <w:basedOn w:val="a7"/>
    <w:rsid w:val="00404830"/>
    <w:pPr>
      <w:tabs>
        <w:tab w:val="right" w:pos="36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rapport">
    <w:name w:val="rapport"/>
    <w:basedOn w:val="a7"/>
    <w:rsid w:val="00404830"/>
    <w:pPr>
      <w:tabs>
        <w:tab w:val="left" w:pos="972"/>
        <w:tab w:val="left" w:pos="1692"/>
        <w:tab w:val="left" w:pos="2412"/>
        <w:tab w:val="left" w:pos="3132"/>
        <w:tab w:val="left" w:pos="3852"/>
        <w:tab w:val="left" w:pos="4572"/>
        <w:tab w:val="left" w:pos="5292"/>
        <w:tab w:val="left" w:pos="6012"/>
        <w:tab w:val="left" w:pos="6732"/>
        <w:tab w:val="left" w:pos="7452"/>
        <w:tab w:val="left" w:pos="8172"/>
        <w:tab w:val="left" w:pos="8892"/>
      </w:tabs>
      <w:ind w:left="992"/>
    </w:pPr>
    <w:rPr>
      <w:rFonts w:ascii="Courier" w:hAnsi="Courier"/>
      <w:szCs w:val="20"/>
      <w:lang w:val="en-GB" w:eastAsia="zh-CN"/>
    </w:rPr>
  </w:style>
  <w:style w:type="paragraph" w:customStyle="1" w:styleId="avsn1">
    <w:name w:val="avsn.1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avsn2">
    <w:name w:val="avsn.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4c">
    <w:name w:val="4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2f4">
    <w:name w:val="2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paragraph" w:customStyle="1" w:styleId="3f1">
    <w:name w:val="3"/>
    <w:basedOn w:val="a7"/>
    <w:rsid w:val="00404830"/>
    <w:pPr>
      <w:ind w:left="720"/>
    </w:pPr>
    <w:rPr>
      <w:rFonts w:ascii="Courier" w:hAnsi="Courier"/>
      <w:szCs w:val="20"/>
      <w:lang w:val="en-GB" w:eastAsia="zh-CN"/>
    </w:rPr>
  </w:style>
  <w:style w:type="character" w:styleId="affff0">
    <w:name w:val="annotation reference"/>
    <w:basedOn w:val="a9"/>
    <w:semiHidden/>
    <w:rsid w:val="00404830"/>
    <w:rPr>
      <w:sz w:val="16"/>
    </w:rPr>
  </w:style>
  <w:style w:type="paragraph" w:styleId="affff1">
    <w:name w:val="annotation text"/>
    <w:basedOn w:val="a7"/>
    <w:semiHidden/>
    <w:rsid w:val="00404830"/>
    <w:pPr>
      <w:ind w:left="992"/>
    </w:pPr>
    <w:rPr>
      <w:sz w:val="20"/>
      <w:szCs w:val="20"/>
      <w:lang w:val="en-GB" w:eastAsia="nb-NO"/>
    </w:rPr>
  </w:style>
  <w:style w:type="paragraph" w:styleId="affff2">
    <w:name w:val="Balloon Text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1b">
    <w:name w:val="Обычная таблица1"/>
    <w:basedOn w:val="a7"/>
    <w:rsid w:val="00404830"/>
    <w:pPr>
      <w:widowControl w:val="0"/>
      <w:spacing w:before="20" w:after="20"/>
    </w:pPr>
    <w:rPr>
      <w:rFonts w:ascii="Times" w:hAnsi="Times"/>
      <w:sz w:val="20"/>
    </w:rPr>
  </w:style>
  <w:style w:type="paragraph" w:customStyle="1" w:styleId="Normaltablenamber">
    <w:name w:val="Normal table namber"/>
    <w:basedOn w:val="1b"/>
    <w:rsid w:val="00404830"/>
  </w:style>
  <w:style w:type="paragraph" w:customStyle="1" w:styleId="-">
    <w:name w:val="Булит-круг"/>
    <w:basedOn w:val="a7"/>
    <w:rsid w:val="00404830"/>
    <w:pPr>
      <w:numPr>
        <w:numId w:val="17"/>
      </w:numPr>
    </w:pPr>
  </w:style>
  <w:style w:type="character" w:customStyle="1" w:styleId="affff3">
    <w:name w:val="Список Знак"/>
    <w:basedOn w:val="a9"/>
    <w:rsid w:val="00404830"/>
    <w:rPr>
      <w:sz w:val="24"/>
      <w:lang w:val="ru-RU" w:eastAsia="ru-RU" w:bidi="ar-SA"/>
    </w:rPr>
  </w:style>
  <w:style w:type="paragraph" w:customStyle="1" w:styleId="1c">
    <w:name w:val="Текст выноски1"/>
    <w:basedOn w:val="a7"/>
    <w:semiHidden/>
    <w:rsid w:val="00404830"/>
    <w:pPr>
      <w:ind w:left="992"/>
    </w:pPr>
    <w:rPr>
      <w:rFonts w:ascii="Tahoma" w:hAnsi="Tahoma" w:cs="Tahoma"/>
      <w:sz w:val="16"/>
      <w:szCs w:val="16"/>
      <w:lang w:val="en-GB" w:eastAsia="zh-CN"/>
    </w:rPr>
  </w:style>
  <w:style w:type="paragraph" w:customStyle="1" w:styleId="Style3">
    <w:name w:val="Style3"/>
    <w:basedOn w:val="a7"/>
    <w:rsid w:val="00404830"/>
    <w:pPr>
      <w:numPr>
        <w:numId w:val="18"/>
      </w:numPr>
    </w:pPr>
    <w:rPr>
      <w:szCs w:val="20"/>
      <w:lang w:val="en-GB"/>
    </w:rPr>
  </w:style>
  <w:style w:type="paragraph" w:customStyle="1" w:styleId="normalAfter6pt">
    <w:name w:val="normal + After:  6 pt"/>
    <w:basedOn w:val="tabell"/>
    <w:rsid w:val="00404830"/>
    <w:pPr>
      <w:widowControl w:val="0"/>
      <w:tabs>
        <w:tab w:val="clear" w:pos="993"/>
      </w:tabs>
    </w:pPr>
    <w:rPr>
      <w:snapToGrid w:val="0"/>
      <w:szCs w:val="24"/>
      <w:lang w:eastAsia="ru-RU"/>
    </w:rPr>
  </w:style>
  <w:style w:type="paragraph" w:styleId="affff4">
    <w:name w:val="annotation subject"/>
    <w:basedOn w:val="affff1"/>
    <w:next w:val="affff1"/>
    <w:semiHidden/>
    <w:rsid w:val="00404830"/>
    <w:rPr>
      <w:b/>
      <w:bCs/>
      <w:lang w:eastAsia="zh-CN"/>
    </w:rPr>
  </w:style>
  <w:style w:type="paragraph" w:customStyle="1" w:styleId="NormalIndent">
    <w:name w:val="Normal_Indent"/>
    <w:basedOn w:val="a7"/>
    <w:rsid w:val="00404830"/>
    <w:pPr>
      <w:widowControl w:val="0"/>
      <w:ind w:left="709"/>
    </w:pPr>
    <w:rPr>
      <w:rFonts w:ascii="Arial" w:hAnsi="Arial"/>
      <w:spacing w:val="-3"/>
      <w:szCs w:val="20"/>
      <w:lang w:val="en-GB" w:eastAsia="it-IT"/>
    </w:rPr>
  </w:style>
  <w:style w:type="character" w:customStyle="1" w:styleId="aff8">
    <w:name w:val="Основной текст Знак"/>
    <w:basedOn w:val="a9"/>
    <w:link w:val="a8"/>
    <w:rsid w:val="00404830"/>
    <w:rPr>
      <w:rFonts w:eastAsia="Calibri"/>
      <w:sz w:val="28"/>
      <w:szCs w:val="22"/>
      <w:lang w:eastAsia="en-US"/>
    </w:rPr>
  </w:style>
  <w:style w:type="character" w:customStyle="1" w:styleId="affff5">
    <w:name w:val="Знак Знак"/>
    <w:basedOn w:val="a9"/>
    <w:rsid w:val="00404830"/>
    <w:rPr>
      <w:sz w:val="24"/>
      <w:szCs w:val="24"/>
      <w:lang w:val="ru-RU" w:eastAsia="ru-RU" w:bidi="ar-SA"/>
    </w:rPr>
  </w:style>
  <w:style w:type="paragraph" w:customStyle="1" w:styleId="Default">
    <w:name w:val="Default"/>
    <w:rsid w:val="0040483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3">
    <w:name w:val="Заголовок 3 Знак"/>
    <w:basedOn w:val="a9"/>
    <w:link w:val="30"/>
    <w:rsid w:val="00C03872"/>
    <w:rPr>
      <w:rFonts w:eastAsia="Calibri" w:cs="Arial"/>
      <w:bCs/>
      <w:sz w:val="28"/>
      <w:szCs w:val="26"/>
      <w:lang w:eastAsia="en-US"/>
    </w:rPr>
  </w:style>
  <w:style w:type="character" w:customStyle="1" w:styleId="1d">
    <w:name w:val="Знак Знак1"/>
    <w:basedOn w:val="a9"/>
    <w:rsid w:val="00404830"/>
    <w:rPr>
      <w:sz w:val="24"/>
      <w:szCs w:val="24"/>
      <w:lang w:val="ru-RU" w:eastAsia="ru-RU" w:bidi="ar-SA"/>
    </w:rPr>
  </w:style>
  <w:style w:type="character" w:customStyle="1" w:styleId="2f5">
    <w:name w:val="Знак Знак2"/>
    <w:basedOn w:val="a9"/>
    <w:rsid w:val="00404830"/>
    <w:rPr>
      <w:sz w:val="24"/>
      <w:szCs w:val="24"/>
      <w:lang w:val="ru-RU" w:eastAsia="ru-RU" w:bidi="ar-SA"/>
    </w:rPr>
  </w:style>
  <w:style w:type="paragraph" w:styleId="affff6">
    <w:name w:val="endnote text"/>
    <w:basedOn w:val="a7"/>
    <w:link w:val="affff7"/>
    <w:rsid w:val="00404830"/>
    <w:rPr>
      <w:sz w:val="20"/>
      <w:szCs w:val="20"/>
    </w:rPr>
  </w:style>
  <w:style w:type="character" w:customStyle="1" w:styleId="affff7">
    <w:name w:val="Текст концевой сноски Знак"/>
    <w:basedOn w:val="a9"/>
    <w:link w:val="affff6"/>
    <w:rsid w:val="00404830"/>
    <w:rPr>
      <w:rFonts w:eastAsia="Calibri"/>
      <w:lang w:eastAsia="en-US"/>
    </w:rPr>
  </w:style>
  <w:style w:type="paragraph" w:customStyle="1" w:styleId="affff8">
    <w:name w:val="Табличный"/>
    <w:basedOn w:val="a7"/>
    <w:qFormat/>
    <w:rsid w:val="00404830"/>
    <w:pPr>
      <w:spacing w:before="0" w:after="0"/>
      <w:ind w:firstLine="0"/>
      <w:jc w:val="center"/>
    </w:pPr>
    <w:rPr>
      <w:szCs w:val="24"/>
    </w:rPr>
  </w:style>
  <w:style w:type="paragraph" w:customStyle="1" w:styleId="21">
    <w:name w:val="Инструкция Заголовок2"/>
    <w:basedOn w:val="20"/>
    <w:rsid w:val="00404830"/>
    <w:pPr>
      <w:numPr>
        <w:numId w:val="19"/>
      </w:numPr>
    </w:pPr>
    <w:rPr>
      <w:sz w:val="24"/>
    </w:rPr>
  </w:style>
  <w:style w:type="paragraph" w:styleId="affff9">
    <w:name w:val="TOC Heading"/>
    <w:basedOn w:val="1"/>
    <w:next w:val="a7"/>
    <w:uiPriority w:val="39"/>
    <w:rsid w:val="00404830"/>
    <w:pPr>
      <w:pageBreakBefore w:val="0"/>
      <w:numPr>
        <w:numId w:val="0"/>
      </w:numPr>
      <w:suppressAutoHyphens w:val="0"/>
      <w:spacing w:before="480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</w:rPr>
  </w:style>
  <w:style w:type="paragraph" w:styleId="affffa">
    <w:name w:val="List Paragraph"/>
    <w:basedOn w:val="a7"/>
    <w:uiPriority w:val="34"/>
    <w:rsid w:val="00404830"/>
    <w:pPr>
      <w:ind w:left="708"/>
    </w:pPr>
  </w:style>
  <w:style w:type="paragraph" w:customStyle="1" w:styleId="affffb">
    <w:name w:val="Штамп"/>
    <w:basedOn w:val="a7"/>
    <w:rsid w:val="00404830"/>
    <w:pPr>
      <w:jc w:val="center"/>
    </w:pPr>
    <w:rPr>
      <w:i/>
      <w:noProof/>
      <w:sz w:val="18"/>
      <w:szCs w:val="20"/>
    </w:rPr>
  </w:style>
  <w:style w:type="character" w:customStyle="1" w:styleId="afe">
    <w:name w:val="Верхний колонтитул Знак"/>
    <w:aliases w:val="Aa?oiee eieiioeooe Знак"/>
    <w:basedOn w:val="a9"/>
    <w:link w:val="afd"/>
    <w:rsid w:val="00404830"/>
    <w:rPr>
      <w:rFonts w:eastAsia="Calibri"/>
      <w:szCs w:val="22"/>
      <w:lang w:eastAsia="en-US"/>
    </w:rPr>
  </w:style>
  <w:style w:type="character" w:customStyle="1" w:styleId="af4">
    <w:name w:val="Нижний колонтитул Знак"/>
    <w:basedOn w:val="a9"/>
    <w:link w:val="af3"/>
    <w:uiPriority w:val="99"/>
    <w:rsid w:val="00404830"/>
    <w:rPr>
      <w:rFonts w:eastAsia="Calibri"/>
      <w:sz w:val="22"/>
      <w:szCs w:val="22"/>
      <w:lang w:val="en-US" w:eastAsia="en-US"/>
    </w:rPr>
  </w:style>
  <w:style w:type="paragraph" w:customStyle="1" w:styleId="Twordnormal">
    <w:name w:val="Tword_normal"/>
    <w:basedOn w:val="a7"/>
    <w:link w:val="Twordnormal0"/>
    <w:rsid w:val="00404830"/>
    <w:rPr>
      <w:rFonts w:ascii="ISOCPEUR" w:hAnsi="ISOCPEUR"/>
      <w:i/>
    </w:rPr>
  </w:style>
  <w:style w:type="character" w:customStyle="1" w:styleId="Twordnormal0">
    <w:name w:val="Tword_normal Знак"/>
    <w:basedOn w:val="a9"/>
    <w:link w:val="Twordnormal"/>
    <w:rsid w:val="00404830"/>
    <w:rPr>
      <w:rFonts w:ascii="ISOCPEUR" w:eastAsia="Calibri" w:hAnsi="ISOCPEUR"/>
      <w:i/>
      <w:sz w:val="28"/>
      <w:szCs w:val="22"/>
      <w:lang w:eastAsia="en-US"/>
    </w:rPr>
  </w:style>
  <w:style w:type="paragraph" w:styleId="affffc">
    <w:name w:val="No Spacing"/>
    <w:uiPriority w:val="1"/>
    <w:rsid w:val="00404830"/>
    <w:pPr>
      <w:suppressAutoHyphens/>
      <w:jc w:val="center"/>
    </w:pPr>
    <w:rPr>
      <w:rFonts w:ascii="ГОСТ тип А" w:eastAsia="Calibri" w:hAnsi="ГОСТ тип А"/>
      <w:sz w:val="18"/>
      <w:szCs w:val="22"/>
      <w:lang w:eastAsia="en-US"/>
    </w:rPr>
  </w:style>
  <w:style w:type="character" w:customStyle="1" w:styleId="43">
    <w:name w:val="Заголовок 4 Знак"/>
    <w:link w:val="40"/>
    <w:rsid w:val="00C03872"/>
    <w:rPr>
      <w:rFonts w:eastAsia="Calibri" w:cs="Arial"/>
      <w:bCs/>
      <w:sz w:val="28"/>
      <w:szCs w:val="26"/>
      <w:lang w:eastAsia="en-US"/>
    </w:rPr>
  </w:style>
  <w:style w:type="character" w:styleId="affffd">
    <w:name w:val="Subtle Emphasis"/>
    <w:basedOn w:val="a9"/>
    <w:uiPriority w:val="19"/>
    <w:rsid w:val="00404830"/>
    <w:rPr>
      <w:i/>
      <w:iCs/>
      <w:color w:val="404040" w:themeColor="text1" w:themeTint="BF"/>
    </w:rPr>
  </w:style>
  <w:style w:type="paragraph" w:customStyle="1" w:styleId="a2">
    <w:name w:val="Перечень"/>
    <w:basedOn w:val="a7"/>
    <w:link w:val="affffe"/>
    <w:qFormat/>
    <w:rsid w:val="00516B79"/>
    <w:pPr>
      <w:keepNext/>
      <w:numPr>
        <w:numId w:val="23"/>
      </w:numPr>
      <w:tabs>
        <w:tab w:val="left" w:pos="992"/>
      </w:tabs>
      <w:ind w:left="0" w:firstLine="709"/>
    </w:pPr>
  </w:style>
  <w:style w:type="character" w:customStyle="1" w:styleId="affffe">
    <w:name w:val="Перечень Знак"/>
    <w:link w:val="a2"/>
    <w:rsid w:val="00516B79"/>
    <w:rPr>
      <w:rFonts w:eastAsia="Calibri"/>
      <w:sz w:val="28"/>
      <w:szCs w:val="22"/>
      <w:lang w:eastAsia="en-US"/>
    </w:rPr>
  </w:style>
  <w:style w:type="character" w:styleId="afffff">
    <w:name w:val="Placeholder Text"/>
    <w:basedOn w:val="a9"/>
    <w:uiPriority w:val="99"/>
    <w:semiHidden/>
    <w:rsid w:val="00404830"/>
    <w:rPr>
      <w:color w:val="808080"/>
    </w:rPr>
  </w:style>
  <w:style w:type="paragraph" w:styleId="afffff0">
    <w:name w:val="Revision"/>
    <w:hidden/>
    <w:uiPriority w:val="99"/>
    <w:semiHidden/>
    <w:rsid w:val="002133CC"/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64;&#1072;&#1073;&#1083;&#1086;&#1085;&#1099;\Microsoft%20Office%20Word\&#1040;4%20&#1073;&#1077;&#1079;%20&#1088;&#1072;&#1084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405CB4D-223F-488D-87F1-C8E8D589E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 без рамки.dotx</Template>
  <TotalTime>536</TotalTime>
  <Pages>20</Pages>
  <Words>2605</Words>
  <Characters>14853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УТВЕРЖДАЮ:</vt:lpstr>
    </vt:vector>
  </TitlesOfParts>
  <Company>SeaProject</Company>
  <LinksUpToDate>false</LinksUpToDate>
  <CharactersWithSpaces>17424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УТВЕРЖДАЮ:</dc:title>
  <dc:subject/>
  <dc:creator>Непряхо Михаил Андреевич</dc:creator>
  <cp:keywords/>
  <dc:description/>
  <cp:lastModifiedBy>Михаил Непряхо</cp:lastModifiedBy>
  <cp:revision>140</cp:revision>
  <cp:lastPrinted>2010-03-17T07:48:00Z</cp:lastPrinted>
  <dcterms:created xsi:type="dcterms:W3CDTF">2020-10-24T14:54:00Z</dcterms:created>
  <dcterms:modified xsi:type="dcterms:W3CDTF">2020-10-28T10:54:00Z</dcterms:modified>
</cp:coreProperties>
</file>